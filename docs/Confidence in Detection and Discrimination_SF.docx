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E4FAA" w14:textId="77777777" w:rsidR="004B73D2" w:rsidRDefault="004B73D2" w:rsidP="00C537AF">
      <w:pPr>
        <w:pStyle w:val="Heading1"/>
        <w:bidi w:val="0"/>
        <w:spacing w:line="480" w:lineRule="auto"/>
      </w:pPr>
    </w:p>
    <w:p w14:paraId="16E71876" w14:textId="64B47B62" w:rsidR="00984701" w:rsidRDefault="00984701" w:rsidP="004B73D2">
      <w:pPr>
        <w:pStyle w:val="Heading1"/>
        <w:bidi w:val="0"/>
        <w:spacing w:line="480" w:lineRule="auto"/>
      </w:pPr>
      <w:r>
        <w:t>Confidence in Detection and Discrimination: an fMRI Study</w:t>
      </w:r>
    </w:p>
    <w:p w14:paraId="3AA21878" w14:textId="77777777" w:rsidR="00984701" w:rsidRDefault="00984701" w:rsidP="00C537AF">
      <w:pPr>
        <w:pStyle w:val="Subtitle"/>
        <w:bidi w:val="0"/>
        <w:spacing w:line="480" w:lineRule="auto"/>
      </w:pPr>
      <w:r>
        <w:t xml:space="preserve">Matan Mazor, Karl J. </w:t>
      </w:r>
      <w:proofErr w:type="spellStart"/>
      <w:r>
        <w:t>Friston</w:t>
      </w:r>
      <w:proofErr w:type="spellEnd"/>
      <w:r>
        <w:t xml:space="preserve"> and Stephen M. Fleming</w:t>
      </w:r>
    </w:p>
    <w:p w14:paraId="779196DF" w14:textId="77777777" w:rsidR="00984701" w:rsidRDefault="00984701" w:rsidP="00C537AF">
      <w:pPr>
        <w:bidi w:val="0"/>
        <w:spacing w:line="480" w:lineRule="auto"/>
      </w:pPr>
    </w:p>
    <w:p w14:paraId="2755DCB4" w14:textId="77777777" w:rsidR="00984701" w:rsidRDefault="00984701" w:rsidP="00C537AF">
      <w:pPr>
        <w:pStyle w:val="Heading2"/>
        <w:bidi w:val="0"/>
        <w:spacing w:line="480" w:lineRule="auto"/>
      </w:pPr>
      <w:r>
        <w:t>Objective</w:t>
      </w:r>
    </w:p>
    <w:p w14:paraId="2400AA40" w14:textId="2305058E" w:rsidR="00F171D6" w:rsidRDefault="00771052" w:rsidP="00C537AF">
      <w:pPr>
        <w:bidi w:val="0"/>
        <w:spacing w:line="480" w:lineRule="auto"/>
      </w:pPr>
      <w:r>
        <w:t>T</w:t>
      </w:r>
      <w:r w:rsidR="00984701">
        <w:t>he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C537AF">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0CACC72F" w:rsidR="00765027" w:rsidRDefault="00E6595B" w:rsidP="00C537AF">
      <w:pPr>
        <w:bidi w:val="0"/>
        <w:spacing w:line="480" w:lineRule="auto"/>
      </w:pPr>
      <w:r>
        <w:t>It is still unknown what are the</w:t>
      </w:r>
      <w:r w:rsidR="00631FF1">
        <w:t xml:space="preserve"> brain mechanisms that give rise to these behavio</w:t>
      </w:r>
      <w:r>
        <w:t>ral differences</w:t>
      </w:r>
      <w:r w:rsidR="00631FF1">
        <w:t xml:space="preserve">. </w:t>
      </w:r>
      <w:r w:rsidR="009C312B">
        <w:t xml:space="preserve">In </w:t>
      </w:r>
      <w:r w:rsidR="00F30126">
        <w:t>previous studies compar</w:t>
      </w:r>
      <w:r w:rsidR="009C312B">
        <w:t>ing</w:t>
      </w:r>
      <w:r w:rsidR="00F30126">
        <w:t xml:space="preserve"> </w:t>
      </w:r>
      <w:r w:rsidR="00F4634B">
        <w:t xml:space="preserve">structural and functional correlates </w:t>
      </w:r>
      <w:r w:rsidR="009C312B">
        <w:t xml:space="preserve">of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care was</w:t>
      </w:r>
      <w:r w:rsidR="00F4634B">
        <w:t xml:space="preserve"> taken to equate task requirements </w:t>
      </w:r>
      <w:r w:rsidR="00F4634B">
        <w:lastRenderedPageBreak/>
        <w:t xml:space="preserve">and avoid </w:t>
      </w:r>
      <w:r w:rsidR="00240F20">
        <w:t xml:space="preserve">the asymmetry inherent to </w:t>
      </w:r>
      <w:r w:rsidR="00F4634B">
        <w:t xml:space="preserve">true detection tasks. For example, instead of asking participants to perform 'old'/'new' recognition judgments, participants </w:t>
      </w:r>
      <w:r w:rsidR="00545B3B">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77F2AE85" w:rsidR="00E6595B" w:rsidRDefault="00E6595B" w:rsidP="00C537AF">
      <w:pPr>
        <w:bidi w:val="0"/>
        <w:spacing w:line="480" w:lineRule="auto"/>
      </w:pPr>
      <w:r>
        <w:t>Here we wish to compare detection and discrimination within the same low-level perceptual task</w:t>
      </w:r>
      <w:r w:rsidR="00C779BB">
        <w:t xml:space="preserve">, while controlling for </w:t>
      </w:r>
      <w:r w:rsidR="009C312B">
        <w:t xml:space="preserve">differences in </w:t>
      </w:r>
      <w:r w:rsidR="00C779BB">
        <w:t>task performance</w:t>
      </w:r>
      <w:r>
        <w:t>. The objectives of this study are:</w:t>
      </w:r>
    </w:p>
    <w:p w14:paraId="0A3A79C3" w14:textId="59746AA5" w:rsidR="00B53FC1" w:rsidRDefault="00B53FC1" w:rsidP="00C537AF">
      <w:pPr>
        <w:pStyle w:val="ListParagraph"/>
        <w:numPr>
          <w:ilvl w:val="0"/>
          <w:numId w:val="3"/>
        </w:numPr>
        <w:bidi w:val="0"/>
        <w:spacing w:line="480" w:lineRule="auto"/>
      </w:pPr>
      <w:r>
        <w:t xml:space="preserve">Replicate previous findings of </w:t>
      </w:r>
      <w:r w:rsidR="003750B9">
        <w:t xml:space="preserve">a </w:t>
      </w:r>
      <w:r w:rsidR="005D19ED">
        <w:t xml:space="preserve">generic </w:t>
      </w:r>
      <w:r>
        <w:t xml:space="preserve">confidence signal in </w:t>
      </w:r>
      <w:r w:rsidR="003750B9">
        <w:t xml:space="preserve">the activity of </w:t>
      </w:r>
      <w:commentRangeStart w:id="0"/>
      <w:r w:rsidR="00CD530A">
        <w:t xml:space="preserve">medial prefrontal cortex </w:t>
      </w:r>
      <w:commentRangeEnd w:id="0"/>
      <w:r w:rsidR="005D19ED">
        <w:rPr>
          <w:rStyle w:val="CommentReference"/>
        </w:rPr>
        <w:commentReference w:id="0"/>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36CB76B4" w:rsidR="00811C3D" w:rsidRDefault="00985120" w:rsidP="00C537AF">
      <w:pPr>
        <w:pStyle w:val="ListParagraph"/>
        <w:numPr>
          <w:ilvl w:val="0"/>
          <w:numId w:val="3"/>
        </w:numPr>
        <w:bidi w:val="0"/>
        <w:spacing w:line="480" w:lineRule="auto"/>
      </w:pPr>
      <w:r>
        <w:t>Test</w:t>
      </w:r>
      <w:r w:rsidR="00811C3D">
        <w:t xml:space="preserve"> for </w:t>
      </w:r>
      <w:r>
        <w:t xml:space="preserve">an </w:t>
      </w:r>
      <w:r w:rsidR="00811C3D">
        <w:t xml:space="preserve">interaction between confidence level and task (detection/discrimination) in </w:t>
      </w:r>
      <w:r w:rsidR="00A04FE4">
        <w:t xml:space="preserve">the </w:t>
      </w:r>
      <w:r w:rsidR="00811C3D">
        <w:t>BOLD response, specifically in the prefrontal cortex.</w:t>
      </w:r>
    </w:p>
    <w:p w14:paraId="2EC47924" w14:textId="469C243E" w:rsidR="00811C3D" w:rsidRDefault="00985120" w:rsidP="00C537AF">
      <w:pPr>
        <w:pStyle w:val="ListParagraph"/>
        <w:numPr>
          <w:ilvl w:val="0"/>
          <w:numId w:val="3"/>
        </w:numPr>
        <w:bidi w:val="0"/>
        <w:spacing w:line="480" w:lineRule="auto"/>
      </w:pPr>
      <w:r>
        <w:t xml:space="preserve">Within detection, test for an interaction between confidence level and response (yes/no) in </w:t>
      </w:r>
      <w:r w:rsidR="003750B9">
        <w:t xml:space="preserve">the </w:t>
      </w:r>
      <w:r>
        <w:t xml:space="preserve">BOLD response, specifically in the prefrontal cortex and in regions that have previously been associated with </w:t>
      </w:r>
      <w:commentRangeStart w:id="1"/>
      <w:commentRangeStart w:id="2"/>
      <w:r>
        <w:t xml:space="preserve">counterfactual reasoning </w:t>
      </w:r>
      <w:commentRangeEnd w:id="1"/>
      <w:r w:rsidR="00F849BF">
        <w:rPr>
          <w:rStyle w:val="CommentReference"/>
        </w:rPr>
        <w:commentReference w:id="1"/>
      </w:r>
      <w:commentRangeEnd w:id="2"/>
      <w:r w:rsidR="002F0661">
        <w:rPr>
          <w:rStyle w:val="CommentReference"/>
        </w:rPr>
        <w:commentReference w:id="2"/>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0C42E0D2" w14:textId="538B25F4" w:rsidR="00EA56FB" w:rsidRDefault="00EA56FB" w:rsidP="00EA56FB">
      <w:pPr>
        <w:pStyle w:val="ListParagraph"/>
        <w:numPr>
          <w:ilvl w:val="0"/>
          <w:numId w:val="3"/>
        </w:numPr>
        <w:bidi w:val="0"/>
        <w:spacing w:line="480" w:lineRule="auto"/>
      </w:pPr>
      <w:r>
        <w:t xml:space="preserve">Test for </w:t>
      </w:r>
      <w:r w:rsidR="00371582">
        <w:t xml:space="preserve">relationships between </w:t>
      </w:r>
      <w:r w:rsidR="00F010AA">
        <w:t xml:space="preserve">fluctuations in metacognitive adequacy </w:t>
      </w:r>
      <w:r w:rsidR="00F010AA">
        <w:fldChar w:fldCharType="begin" w:fldLock="1"/>
      </w:r>
      <w:r w:rsidR="00F010AA">
        <w:instrText>ADDIN CSL_CITATION { "citationItems" : [ { "id" : "ITEM-1", "itemData" : { "DOI" : "10.1523/JNEUROSCI.1612-16.2016", "author" : [ { "dropping-particle" : "", "family" : "Wokke", "given" : "Martijn E", "non-dropping-particle" : "", "parse-names" : false, "suffix" : "" }, { "dropping-particle" : "", "family" : "Cleeremans", "given" : "Axel", "non-dropping-particle" : "", "parse-names" : false, "suffix" : "" }, { "dropping-particle" : "", "family" : "Ridderinkhof", "given" : "K Richard", "non-dropping-particle" : "", "parse-names" : false, "suffix" : "" } ], "container-title" : "J. Neurosci", "id" : "ITEM-1", "issued" : { "date-parts" : [ [ "2016" ] ] }, "page" : "1612-16", "title" : "Sure I'm sure: Prefrontal oscillations support metacognitive monitoring of decision-making", "type" : "article-journal", "volume" : "10" }, "uris" : [ "http://www.mendeley.com/documents/?uuid=35990bd7-3a50-3dac-be54-d509188d06a0" ] } ], "mendeley" : { "formattedCitation" : "(Wokke, Cleeremans, &amp; Ridderinkhof, 2016)", "plainTextFormattedCitation" : "(Wokke, Cleeremans, &amp; Ridderinkhof, 2016)", "previouslyFormattedCitation" : "(Wokke, Cleeremans, &amp; Ridderinkhof, 2016)" }, "properties" : {  }, "schema" : "https://github.com/citation-style-language/schema/raw/master/csl-citation.json" }</w:instrText>
      </w:r>
      <w:r w:rsidR="00F010AA">
        <w:fldChar w:fldCharType="separate"/>
      </w:r>
      <w:r w:rsidR="00F010AA" w:rsidRPr="00F010AA">
        <w:rPr>
          <w:noProof/>
        </w:rPr>
        <w:t>(</w:t>
      </w:r>
      <w:r w:rsidR="00371582">
        <w:rPr>
          <w:noProof/>
        </w:rPr>
        <w:t xml:space="preserve">a trial-by-trial measure of metacognitive sensitivity; </w:t>
      </w:r>
      <w:r w:rsidR="00F010AA" w:rsidRPr="00F010AA">
        <w:rPr>
          <w:noProof/>
        </w:rPr>
        <w:t>Wokke, Cleeremans, &amp; Ridderinkhof, 2016)</w:t>
      </w:r>
      <w:r w:rsidR="00F010AA">
        <w:fldChar w:fldCharType="end"/>
      </w:r>
      <w:r w:rsidR="00F010AA">
        <w:t xml:space="preserve"> </w:t>
      </w:r>
      <w:r w:rsidR="00371582">
        <w:t xml:space="preserve">and the BOLD signal separately </w:t>
      </w:r>
      <w:r w:rsidR="00F010AA">
        <w:t xml:space="preserve">for detection and for discrimination, and for yes and no responses within detection. </w:t>
      </w:r>
    </w:p>
    <w:p w14:paraId="37F9AFE3" w14:textId="1BA8A634" w:rsidR="00046042" w:rsidRDefault="00046042" w:rsidP="00BD72A9">
      <w:pPr>
        <w:pStyle w:val="ListParagraph"/>
        <w:numPr>
          <w:ilvl w:val="0"/>
          <w:numId w:val="3"/>
        </w:numPr>
        <w:bidi w:val="0"/>
        <w:spacing w:line="480" w:lineRule="auto"/>
      </w:pPr>
      <w:r>
        <w:lastRenderedPageBreak/>
        <w:t xml:space="preserve">Replicate previous findings of inter-subject </w:t>
      </w:r>
      <w:commentRangeStart w:id="3"/>
      <w:r>
        <w:t xml:space="preserve">correlations of functional properties </w:t>
      </w:r>
      <w:commentRangeEnd w:id="3"/>
      <w:r w:rsidR="00371582">
        <w:rPr>
          <w:rStyle w:val="CommentReference"/>
        </w:rPr>
        <w:commentReference w:id="3"/>
      </w:r>
      <w:r>
        <w:t>of the lateral prefrontal cortex (</w:t>
      </w:r>
      <w:proofErr w:type="spellStart"/>
      <w:r>
        <w:t>lPFC</w:t>
      </w:r>
      <w:proofErr w:type="spellEnd"/>
      <w:r>
        <w:t xml:space="preserve">) with metacognitive </w:t>
      </w:r>
      <w:r w:rsidR="00ED3185">
        <w:t>efficiency (</w:t>
      </w:r>
      <w:r w:rsidR="00705956">
        <w:t xml:space="preserve">meta-d’/d’; </w:t>
      </w:r>
      <w:r w:rsidR="00ED3185">
        <w:t xml:space="preserve">Fleming &amp; Lau, 2014) </w:t>
      </w:r>
      <w:r>
        <w:t xml:space="preserve">in discrimination </w:t>
      </w:r>
      <w:r>
        <w:fldChar w:fldCharType="begin" w:fldLock="1"/>
      </w:r>
      <w:r>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"(S.M. Fleming, Weil, Nagy, Dolan, &amp; Rees, 2009; Mccurdy et al., 2013; Yokoyama et al., 2010)", "manualFormatting" : "(Fleming et al., 2010; McCurdy et al., 2013; Yokoyama et al., 2010)", "plainTextFormattedCitation" : "(S.M. Fleming, Weil, Nagy, Dolan, &amp; Rees, 2009; Mccurdy et al., 2013; Yokoyama et al., 2010)", "previouslyFormattedCitation" : "(S.M. Fleming, Weil, Nagy, Dolan, &amp; Rees, 2009; Mccurdy et al., 2013; Yokoyama et al., 2010)" }, "properties" : {  }, "schema" : "https://github.com/citation-style-language/schema/raw/master/csl-citation.json" }</w:instrText>
      </w:r>
      <w:r>
        <w:fldChar w:fldCharType="separate"/>
      </w:r>
      <w:r w:rsidRPr="00F457E4">
        <w:rPr>
          <w:noProof/>
        </w:rPr>
        <w:t>( Yokoyama et al., 2010)</w:t>
      </w:r>
      <w:r>
        <w:fldChar w:fldCharType="end"/>
      </w:r>
      <w:r>
        <w:t>.</w:t>
      </w:r>
    </w:p>
    <w:p w14:paraId="49CC26CF" w14:textId="29926285" w:rsidR="00046042" w:rsidRDefault="00371582" w:rsidP="00046042">
      <w:pPr>
        <w:pStyle w:val="ListParagraph"/>
        <w:numPr>
          <w:ilvl w:val="0"/>
          <w:numId w:val="3"/>
        </w:numPr>
        <w:bidi w:val="0"/>
        <w:spacing w:line="480" w:lineRule="auto"/>
      </w:pPr>
      <w:r>
        <w:t xml:space="preserve">Identify </w:t>
      </w:r>
      <w:r w:rsidR="00046042">
        <w:t xml:space="preserve">inter-subject functional correlates of metacognitive </w:t>
      </w:r>
      <w:r w:rsidR="00ED3185">
        <w:t xml:space="preserve">efficiency </w:t>
      </w:r>
      <w:r w:rsidR="00046042">
        <w:t xml:space="preserve">in detection. Specifically, we will be interested to see if metacognitive </w:t>
      </w:r>
      <w:r w:rsidR="00AD748A">
        <w:t xml:space="preserve">efficiency </w:t>
      </w:r>
      <w:r w:rsidR="00046042">
        <w:t xml:space="preserve">in detection is predicted by different brain structures than metacognitive </w:t>
      </w:r>
      <w:r w:rsidR="00AD748A">
        <w:t xml:space="preserve">efficiency </w:t>
      </w:r>
      <w:r w:rsidR="00046042">
        <w:t xml:space="preserve">in discrimination. </w:t>
      </w:r>
    </w:p>
    <w:p w14:paraId="2E556FB4" w14:textId="77777777" w:rsidR="00984701" w:rsidRDefault="00984701" w:rsidP="00C537AF">
      <w:pPr>
        <w:pStyle w:val="Heading2"/>
        <w:bidi w:val="0"/>
        <w:spacing w:line="480" w:lineRule="auto"/>
      </w:pPr>
      <w:r>
        <w:t>Design</w:t>
      </w:r>
    </w:p>
    <w:p w14:paraId="1EAB1E37" w14:textId="6D9D5231" w:rsidR="00EB474F" w:rsidRDefault="00CB27CF" w:rsidP="00C537AF">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3D5A407E" w:rsidR="008A122B" w:rsidRDefault="008A122B" w:rsidP="007459F9">
      <w:pPr>
        <w:bidi w:val="0"/>
        <w:spacing w:line="480" w:lineRule="auto"/>
      </w:pPr>
      <w:r>
        <w:t>P</w:t>
      </w:r>
      <w:r w:rsidR="00034001">
        <w:t>articipants will be acquainted with the task</w:t>
      </w:r>
      <w:r>
        <w:t xml:space="preserve"> in a preceding </w:t>
      </w:r>
      <w:proofErr w:type="spellStart"/>
      <w:r>
        <w:t>behavioural</w:t>
      </w:r>
      <w:proofErr w:type="spellEnd"/>
      <w:r>
        <w:t xml:space="preserve"> session</w:t>
      </w:r>
      <w:r w:rsidR="00034001">
        <w:t>. During this session, task difficulty will be adjusted independently for detection and for</w:t>
      </w:r>
      <w:r w:rsidR="00D9285D">
        <w:t xml:space="preserve"> discrimination, </w:t>
      </w:r>
      <w:commentRangeStart w:id="4"/>
      <w:r w:rsidR="00D9285D">
        <w:t xml:space="preserve">targeting </w:t>
      </w:r>
      <w:r w:rsidR="007459F9">
        <w:t>around 70</w:t>
      </w:r>
      <w:ins w:id="5" w:author="Steve Fleming" w:date="2018-08-13T11:41:00Z">
        <w:r w:rsidR="00110827">
          <w:t xml:space="preserve"> %</w:t>
        </w:r>
      </w:ins>
      <w:r w:rsidR="00D9285D">
        <w:t xml:space="preserve"> accuracy on both tasks</w:t>
      </w:r>
      <w:commentRangeEnd w:id="4"/>
      <w:r w:rsidR="00905B98">
        <w:rPr>
          <w:rStyle w:val="CommentReference"/>
        </w:rPr>
        <w:commentReference w:id="4"/>
      </w:r>
      <w:r w:rsidR="00D9285D">
        <w:t>.</w:t>
      </w:r>
      <w:r w:rsidR="00034001">
        <w:t xml:space="preserve">  </w:t>
      </w:r>
    </w:p>
    <w:p w14:paraId="25B2E4F2" w14:textId="436F90A6" w:rsidR="00BF54ED" w:rsidRDefault="007459F9" w:rsidP="007459F9">
      <w:pPr>
        <w:bidi w:val="0"/>
        <w:spacing w:line="480" w:lineRule="auto"/>
      </w:pPr>
      <w:r>
        <w:t xml:space="preserve">The scanning session will start with a structural MP-RAGE scan, followed by a </w:t>
      </w:r>
      <w:proofErr w:type="spellStart"/>
      <w:r>
        <w:t>fieldmap</w:t>
      </w:r>
      <w:proofErr w:type="spellEnd"/>
      <w:r>
        <w:t xml:space="preserve"> scan. During this time, participants will perform a staircase procedure, similar to the one they performed in the preceding </w:t>
      </w:r>
      <w:proofErr w:type="spellStart"/>
      <w:r>
        <w:t>behavioural</w:t>
      </w:r>
      <w:proofErr w:type="spellEnd"/>
      <w:r>
        <w:t xml:space="preserve"> session, to calibrate their performance on both tasks inside the MRI scanner. After completing the calibration phase, p</w:t>
      </w:r>
      <w:commentRangeStart w:id="6"/>
      <w:r w:rsidR="00BF54ED">
        <w:t xml:space="preserve">articipants will undergo </w:t>
      </w:r>
      <w:r w:rsidR="00F849BF">
        <w:t>5</w:t>
      </w:r>
      <w:r w:rsidR="0041227A">
        <w:t xml:space="preserve"> </w:t>
      </w:r>
      <w:r w:rsidR="00756F70">
        <w:t xml:space="preserve">ten-minute </w:t>
      </w:r>
      <w:r w:rsidR="008A122B">
        <w:t xml:space="preserve">functional </w:t>
      </w:r>
      <w:r w:rsidR="00BF54ED">
        <w:t>scanner runs</w:t>
      </w:r>
      <w:commentRangeEnd w:id="6"/>
      <w:r w:rsidR="00886A42">
        <w:rPr>
          <w:rStyle w:val="CommentReference"/>
        </w:rPr>
        <w:commentReference w:id="6"/>
      </w:r>
      <w:r w:rsidR="00BF54ED">
        <w:t xml:space="preserve">, </w:t>
      </w:r>
      <w:r w:rsidR="0041227A">
        <w:t>each</w:t>
      </w:r>
      <w:r w:rsidR="00BF54ED">
        <w:t xml:space="preserve"> </w:t>
      </w:r>
      <w:r w:rsidR="00F849BF">
        <w:t>comprising one detection and one discrimination b</w:t>
      </w:r>
      <w:r w:rsidR="00034001">
        <w:t>l</w:t>
      </w:r>
      <w:r w:rsidR="00F849BF">
        <w:t xml:space="preserve">ock </w:t>
      </w:r>
      <w:r w:rsidR="00BF54ED">
        <w:t xml:space="preserve">of </w:t>
      </w:r>
      <w:r w:rsidR="00F849BF">
        <w:t>40</w:t>
      </w:r>
      <w:r w:rsidR="00BF54ED">
        <w:t xml:space="preserve"> trials</w:t>
      </w:r>
      <w:r w:rsidR="00F849BF">
        <w:t xml:space="preserve"> each</w:t>
      </w:r>
      <w:r w:rsidR="008A122B">
        <w:t xml:space="preserve">, </w:t>
      </w:r>
      <w:r w:rsidR="00A84A57">
        <w:t xml:space="preserve">presented </w:t>
      </w:r>
      <w:r w:rsidR="008A122B">
        <w:t>in random order</w:t>
      </w:r>
      <w:r w:rsidR="0041227A">
        <w:t xml:space="preserve">. </w:t>
      </w:r>
      <w:r w:rsidR="00BF54ED">
        <w:t xml:space="preserve">After a temporally jittered rest period of 500-4000 milliseconds, </w:t>
      </w:r>
      <w:r w:rsidR="0041227A">
        <w:t xml:space="preserve">the trial will begin with a fixation cross (500 milliseconds), followed by a </w:t>
      </w:r>
      <w:r w:rsidR="00E60937">
        <w:t>presentation of the 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 xml:space="preserve">a </w:t>
      </w:r>
      <w:commentRangeStart w:id="7"/>
      <w:r w:rsidR="00E60937" w:rsidRPr="00E60937">
        <w:t>sinusoidal grating (2 cycles per degree</w:t>
      </w:r>
      <w:r w:rsidR="00E60937">
        <w:t>; oriented 45</w:t>
      </w:r>
      <w:r w:rsidR="00E60937" w:rsidRPr="00E60937">
        <w:t>°</w:t>
      </w:r>
      <w:r w:rsidR="00E60937">
        <w:t xml:space="preserve"> or -45</w:t>
      </w:r>
      <w:r w:rsidR="00E60937" w:rsidRPr="00E60937">
        <w:t>°)</w:t>
      </w:r>
      <w:commentRangeEnd w:id="7"/>
      <w:r w:rsidR="00FC10C0">
        <w:rPr>
          <w:rStyle w:val="CommentReference"/>
        </w:rPr>
        <w:commentReference w:id="7"/>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w:t>
      </w:r>
      <w:r w:rsidR="00E87693">
        <w:lastRenderedPageBreak/>
        <w:t xml:space="preserve">fingers to make a perceptual decision about the orientation of the grating (discrimination </w:t>
      </w:r>
      <w:r w:rsidR="0041227A">
        <w:t>blocks</w:t>
      </w:r>
      <w:r w:rsidR="00E87693">
        <w:t xml:space="preserve">), or about the presence or absence of a grating (detection blocks). </w:t>
      </w:r>
      <w:r w:rsidR="00756F70">
        <w:t xml:space="preserve">The response mapping will be counterbalanced between blocks, such that </w:t>
      </w:r>
      <w:r w:rsidR="00906665">
        <w:t>an</w:t>
      </w:r>
      <w:r w:rsidR="00756F70">
        <w:t xml:space="preserve"> index finger </w:t>
      </w:r>
      <w:r w:rsidR="00906665">
        <w:t xml:space="preserve">press will be used to indicate </w:t>
      </w:r>
      <w:r w:rsidR="00756F70">
        <w:t>a clockwise tilt</w:t>
      </w:r>
      <w:r w:rsidR="00906665">
        <w:t xml:space="preserve"> on half of the trials</w:t>
      </w:r>
      <w:r w:rsidR="00566A55">
        <w:t xml:space="preserve">, and a counterclockwise tilt on the other half. Similarly, in half of the detection trials the index finger will be mapped to a 'yes' response, and on the other half to a 'no' response.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to </w:t>
      </w:r>
      <w:r w:rsidR="00494E95">
        <w:t>1500 and 2500 milliseconds, respectively.</w:t>
      </w:r>
      <w:r w:rsidR="00EE575B">
        <w:t xml:space="preserve"> No feedback will be delivered to subjects about their performance. </w:t>
      </w:r>
    </w:p>
    <w:p w14:paraId="2A0CFFE1" w14:textId="69BD1F8F" w:rsidR="00BD72A9" w:rsidRDefault="00BD72A9" w:rsidP="00C218EB">
      <w:pPr>
        <w:bidi w:val="0"/>
        <w:spacing w:line="480" w:lineRule="auto"/>
      </w:pPr>
      <w:r>
        <w:t xml:space="preserve">Grating contrast will be fixed within each experimental block, to avoid stimulus-driven fluctuations in confidence. Nevertheless, following experimental blocks with </w:t>
      </w:r>
      <w:r w:rsidR="00C218EB">
        <w:t>markedly</w:t>
      </w:r>
      <w:r>
        <w:t xml:space="preserve"> bad (</w:t>
      </w:r>
      <m:oMath>
        <m:r>
          <w:rPr>
            <w:rFonts w:ascii="Cambria Math" w:hAnsi="Cambria Math"/>
          </w:rPr>
          <m:t>≤52.5%</m:t>
        </m:r>
      </m:oMath>
      <w:r w:rsidR="0086627A">
        <w:t xml:space="preserve">) or </w:t>
      </w:r>
      <w:r>
        <w:t>good (</w:t>
      </w:r>
      <m:oMath>
        <m:r>
          <w:rPr>
            <w:rFonts w:ascii="Cambria Math" w:hAnsi="Cambria Math"/>
          </w:rPr>
          <m:t>≥85%</m:t>
        </m:r>
      </m:oMath>
      <w:r>
        <w:t>)</w:t>
      </w:r>
      <w:r w:rsidR="0086627A">
        <w:t xml:space="preserve"> accuracy, grating contrast will be adjusted for the next block of the same task </w:t>
      </w:r>
      <w:r w:rsidR="00C218EB">
        <w:t>(</w:t>
      </w:r>
      <w:r w:rsidR="0086627A">
        <w:t xml:space="preserve">divided or multiplied by </w:t>
      </w:r>
      <w:r w:rsidR="005A6AF6">
        <w:t xml:space="preserve">a factor </w:t>
      </w:r>
      <w:r w:rsidR="0086627A">
        <w:t>0.9, for bad and good performance, accordingly). Finally, grating contrast will be adjusted for both tasks following runs in which the difference in performance between the two tasks exceeded 16.25% (</w:t>
      </w:r>
      <w:r w:rsidR="005A6AF6">
        <w:t xml:space="preserve">contrast will be </w:t>
      </w:r>
      <w:r w:rsidR="0086627A">
        <w:t xml:space="preserve">multiplied by the square root of 0.9 for the easier task and divided by the square root of 0.9 for the more difficult task). </w:t>
      </w:r>
    </w:p>
    <w:p w14:paraId="08B3F3D5" w14:textId="1741B825" w:rsidR="00D9285D" w:rsidRDefault="00D9285D" w:rsidP="00D9285D">
      <w:pPr>
        <w:pStyle w:val="Heading4"/>
        <w:bidi w:val="0"/>
      </w:pPr>
      <w:r>
        <w:t>Confidence rating</w:t>
      </w:r>
    </w:p>
    <w:p w14:paraId="6DF9223D" w14:textId="307A97D9" w:rsidR="00D9285D" w:rsidRDefault="00D9285D" w:rsidP="00566A55">
      <w:pPr>
        <w:bidi w:val="0"/>
        <w:spacing w:line="480" w:lineRule="auto"/>
      </w:pPr>
      <w:r>
        <w:t xml:space="preserve">Subjects will rate their confidence on a 6-point scale by </w:t>
      </w:r>
      <w:r w:rsidR="005931D9">
        <w:t xml:space="preserve">using </w:t>
      </w:r>
      <w:r>
        <w:t xml:space="preserve">two keys </w:t>
      </w:r>
      <w:r w:rsidR="000A4BD4">
        <w:t xml:space="preserve">to increase and decrease their </w:t>
      </w:r>
      <w:r w:rsidR="00F010AA">
        <w:t xml:space="preserve">reported </w:t>
      </w:r>
      <w:r w:rsidR="000A4BD4">
        <w:t xml:space="preserve">confidence level </w:t>
      </w:r>
      <w:r>
        <w:t>with their left-hand thumb. Confidence levels</w:t>
      </w:r>
      <w:r w:rsidR="000A4BD4">
        <w:t xml:space="preserve"> will be </w:t>
      </w:r>
      <w:r w:rsidR="00756F70">
        <w:t>indicated by the size and color of a circle</w:t>
      </w:r>
      <w:r w:rsidR="000A4BD4">
        <w:t xml:space="preserve"> presented at the center of the screen. </w:t>
      </w:r>
      <w:r w:rsidR="00566A55">
        <w:t xml:space="preserve">The initial size and color of the circle will be determined randomly at the beginning of the confidence rating phase, to make the number of button presses independent from the final confidence rating. </w:t>
      </w:r>
      <w:r w:rsidR="000A4BD4">
        <w:t xml:space="preserve">The mapping between color and size to confidence will be counterbalanced between participants: for half of the participants, high confidence will be mapped to small, red circles, and for the other half, high confidence will be mapped to large, blue circles. This </w:t>
      </w:r>
      <w:r w:rsidR="000A4BD4">
        <w:lastRenderedPageBreak/>
        <w:t>counterbalancing is</w:t>
      </w:r>
      <w:r w:rsidR="00756F70">
        <w:t xml:space="preserve"> employed</w:t>
      </w:r>
      <w:r w:rsidR="000A4BD4">
        <w:t xml:space="preserve"> to isolate confidence-related activations from activations that originate from the perceptual properties of the confidence scale</w:t>
      </w:r>
      <w:r w:rsidR="00756F70">
        <w:t xml:space="preserve"> or from differences in the motor </w:t>
      </w:r>
      <w:r w:rsidR="003F7375">
        <w:t>requirement to press</w:t>
      </w:r>
      <w:r w:rsidR="00756F70">
        <w:t xml:space="preserve"> the upper and lower buttons.</w:t>
      </w:r>
    </w:p>
    <w:p w14:paraId="561C52F3" w14:textId="19BAE035" w:rsidR="000A4BD4" w:rsidRPr="00D9285D" w:rsidRDefault="00756F70" w:rsidP="000A4BD4">
      <w:pPr>
        <w:bidi w:val="0"/>
      </w:pPr>
      <w:r>
        <w:rPr>
          <w:noProof/>
          <w:lang w:val="en-GB" w:eastAsia="en-GB"/>
        </w:rPr>
        <w:drawing>
          <wp:inline distT="0" distB="0" distL="0" distR="0" wp14:anchorId="313819F0" wp14:editId="5A8EB7D2">
            <wp:extent cx="6283583" cy="4114800"/>
            <wp:effectExtent l="0" t="0" r="317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2242" cy="4133567"/>
                    </a:xfrm>
                    <a:prstGeom prst="rect">
                      <a:avLst/>
                    </a:prstGeom>
                  </pic:spPr>
                </pic:pic>
              </a:graphicData>
            </a:graphic>
          </wp:inline>
        </w:drawing>
      </w:r>
    </w:p>
    <w:p w14:paraId="5B05DDE5" w14:textId="01B90E1E" w:rsidR="006B6F6B" w:rsidRDefault="006B6F6B" w:rsidP="00C537AF">
      <w:pPr>
        <w:keepNext/>
        <w:bidi w:val="0"/>
        <w:spacing w:line="480" w:lineRule="auto"/>
      </w:pPr>
    </w:p>
    <w:p w14:paraId="0B1E8D0F" w14:textId="41245D3B" w:rsidR="006B6F6B" w:rsidRDefault="006B6F6B" w:rsidP="00C537AF">
      <w:pPr>
        <w:pStyle w:val="Caption"/>
        <w:bidi w:val="0"/>
        <w:spacing w:line="480" w:lineRule="auto"/>
      </w:pPr>
      <w:commentRangeStart w:id="8"/>
      <w:r>
        <w:t xml:space="preserve">Figure </w:t>
      </w:r>
      <w:r w:rsidR="00583EA7">
        <w:rPr>
          <w:noProof/>
        </w:rPr>
        <w:fldChar w:fldCharType="begin"/>
      </w:r>
      <w:r w:rsidR="00583EA7">
        <w:rPr>
          <w:noProof/>
        </w:rPr>
        <w:instrText xml:space="preserve"> SEQ Figure \* ARABIC </w:instrText>
      </w:r>
      <w:r w:rsidR="00583EA7">
        <w:rPr>
          <w:noProof/>
        </w:rPr>
        <w:fldChar w:fldCharType="separate"/>
      </w:r>
      <w:r>
        <w:rPr>
          <w:noProof/>
        </w:rPr>
        <w:t>1</w:t>
      </w:r>
      <w:r w:rsidR="00583EA7">
        <w:rPr>
          <w:noProof/>
        </w:rPr>
        <w:fldChar w:fldCharType="end"/>
      </w:r>
      <w:r>
        <w:rPr>
          <w:noProof/>
        </w:rPr>
        <w:t>:</w:t>
      </w:r>
      <w:commentRangeEnd w:id="8"/>
      <w:r w:rsidR="00A77FAD">
        <w:rPr>
          <w:rStyle w:val="CommentReference"/>
          <w:i w:val="0"/>
          <w:iCs w:val="0"/>
          <w:color w:val="auto"/>
        </w:rPr>
        <w:commentReference w:id="8"/>
      </w:r>
      <w:r>
        <w:rPr>
          <w:noProof/>
        </w:rPr>
        <w:t xml:space="preserve"> Experimental design for discrimination and for detection trials.</w:t>
      </w:r>
      <w:r w:rsidR="00951D0E">
        <w:t xml:space="preserve"> Perceptual decisions are reported using the right index and middle fingers, and confidence ratings are reported using the left thumb. Confidence rating will be </w:t>
      </w:r>
      <w:r w:rsidR="00EB6360">
        <w:t xml:space="preserve">made </w:t>
      </w:r>
      <w:r w:rsidR="00951D0E">
        <w:t>by varying the size and color of a circle, with 6 options</w:t>
      </w:r>
      <w:r w:rsidR="00EB6360">
        <w:t xml:space="preserve"> ranging</w:t>
      </w:r>
      <w:r w:rsidR="00951D0E">
        <w:t xml:space="preserve"> from small and red </w:t>
      </w:r>
      <w:proofErr w:type="spellStart"/>
      <w:r w:rsidR="00951D0E">
        <w:t>to</w:t>
      </w:r>
      <w:proofErr w:type="spellEnd"/>
      <w:r w:rsidR="00951D0E">
        <w:t xml:space="preserve"> big and blue. For half of the subjects, high confidence will be mapped to the small, red circle. For the other half, high confidence will be mapped to the big, blue circle. </w:t>
      </w:r>
      <w:r w:rsidR="00931F52">
        <w:t>The initial size and color of the circle will be determined randomly at the beginning of the confidence rating phase, to make the number of button presses independent from the final confidence rating.</w:t>
      </w:r>
    </w:p>
    <w:p w14:paraId="2E163D62" w14:textId="77777777" w:rsidR="006B6F6B" w:rsidRDefault="006B6F6B" w:rsidP="00C537AF">
      <w:pPr>
        <w:bidi w:val="0"/>
        <w:spacing w:line="480" w:lineRule="auto"/>
      </w:pPr>
    </w:p>
    <w:p w14:paraId="263DB6A3" w14:textId="32D1F821" w:rsidR="00BF54ED" w:rsidRDefault="00E57C5B" w:rsidP="00C537AF">
      <w:pPr>
        <w:pStyle w:val="Heading2"/>
        <w:bidi w:val="0"/>
        <w:spacing w:line="480" w:lineRule="auto"/>
      </w:pPr>
      <w:r>
        <w:lastRenderedPageBreak/>
        <w:t>Scanning Parameters</w:t>
      </w:r>
    </w:p>
    <w:p w14:paraId="6C17586D" w14:textId="2349A2B5" w:rsidR="00F32E95" w:rsidRDefault="00931F52" w:rsidP="00C537AF">
      <w:pPr>
        <w:bidi w:val="0"/>
        <w:spacing w:line="480" w:lineRule="auto"/>
      </w:pPr>
      <w:r>
        <w:t xml:space="preserve">Scanning will take place at the </w:t>
      </w:r>
      <w:proofErr w:type="spellStart"/>
      <w:r>
        <w:t>Wellcome</w:t>
      </w:r>
      <w:proofErr w:type="spellEnd"/>
      <w:r>
        <w:t xml:space="preserve"> Centre for Human Neuroimaging, London. </w:t>
      </w:r>
      <w:r w:rsidR="00F32E95">
        <w:t xml:space="preserve">We will use a Siemens Prisma MRI scanner </w:t>
      </w:r>
      <w:r>
        <w:t xml:space="preserve">with a </w:t>
      </w:r>
      <w:r w:rsidR="00906665">
        <w:t>64</w:t>
      </w:r>
      <w:r>
        <w:t xml:space="preserve">-channel head coil. </w:t>
      </w:r>
    </w:p>
    <w:p w14:paraId="4EE18904" w14:textId="080427A5" w:rsidR="00F32E95" w:rsidRDefault="00F32E95" w:rsidP="00A5496B">
      <w:pPr>
        <w:bidi w:val="0"/>
        <w:spacing w:line="480" w:lineRule="auto"/>
      </w:pPr>
      <w:r>
        <w:t xml:space="preserve">We will acquire </w:t>
      </w:r>
      <w:commentRangeStart w:id="9"/>
      <w:r>
        <w:t xml:space="preserve">structural </w:t>
      </w:r>
      <w:r w:rsidR="00110463">
        <w:t>images</w:t>
      </w:r>
      <w:r>
        <w:t xml:space="preserve"> </w:t>
      </w:r>
      <w:commentRangeEnd w:id="9"/>
      <w:r w:rsidR="00EE0827">
        <w:rPr>
          <w:rStyle w:val="CommentReference"/>
        </w:rPr>
        <w:commentReference w:id="9"/>
      </w:r>
      <w:r>
        <w:t xml:space="preserve">using </w:t>
      </w:r>
      <w:r w:rsidR="00110463">
        <w:t>an</w:t>
      </w:r>
      <w:r>
        <w:t xml:space="preserve"> </w:t>
      </w:r>
      <w:commentRangeStart w:id="10"/>
      <w:r>
        <w:t>MP</w:t>
      </w:r>
      <w:del w:id="11" w:author="Steve Fleming" w:date="2018-08-13T11:48:00Z">
        <w:r w:rsidDel="00EB6360">
          <w:delText xml:space="preserve"> </w:delText>
        </w:r>
      </w:del>
      <w:r w:rsidR="00110463">
        <w:t xml:space="preserve">RAGE </w:t>
      </w:r>
      <w:commentRangeEnd w:id="10"/>
      <w:r w:rsidR="00D1045D">
        <w:rPr>
          <w:rStyle w:val="CommentReference"/>
        </w:rPr>
        <w:commentReference w:id="10"/>
      </w:r>
      <w:r w:rsidR="005A6AF6">
        <w:t>sequence</w:t>
      </w:r>
      <w:r w:rsidR="00A5496B">
        <w:t xml:space="preserve"> (1x1x1mm voxels, 176 slices, in plane </w:t>
      </w:r>
      <w:proofErr w:type="spellStart"/>
      <w:r w:rsidR="00A5496B">
        <w:t>FoV</w:t>
      </w:r>
      <w:proofErr w:type="spellEnd"/>
      <w:r w:rsidR="00A5496B">
        <w:t xml:space="preserve"> = 256x256 mm</w:t>
      </w:r>
      <w:r w:rsidR="00A5496B">
        <w:rPr>
          <w:vertAlign w:val="superscript"/>
        </w:rPr>
        <w:t>2</w:t>
      </w:r>
      <w:r w:rsidR="00A5496B">
        <w:t>)</w:t>
      </w:r>
      <w:r w:rsidR="005A6AF6">
        <w:t xml:space="preserve">, followed by a </w:t>
      </w:r>
      <w:r w:rsidR="005A6AF6" w:rsidRPr="005A6AF6">
        <w:t>double-echo FLASH (gradient echo) sequenc</w:t>
      </w:r>
      <w:r w:rsidR="0085725A">
        <w:t>e with TE1=10ms and TE2=</w:t>
      </w:r>
      <w:proofErr w:type="gramStart"/>
      <w:r w:rsidR="0085725A">
        <w:t>12.46ms</w:t>
      </w:r>
      <w:r w:rsidR="00A5496B">
        <w:t xml:space="preserve"> </w:t>
      </w:r>
      <w:r w:rsidR="0085725A">
        <w:rPr>
          <w:rFonts w:hint="cs"/>
          <w:rtl/>
        </w:rPr>
        <w:t>)</w:t>
      </w:r>
      <w:r w:rsidR="005A6AF6" w:rsidRPr="005A6AF6">
        <w:t>64</w:t>
      </w:r>
      <w:proofErr w:type="gramEnd"/>
      <w:r w:rsidR="005A6AF6" w:rsidRPr="005A6AF6">
        <w:t xml:space="preserve"> slices</w:t>
      </w:r>
      <w:r w:rsidR="0085725A">
        <w:rPr>
          <w:lang w:val="en-GB"/>
        </w:rPr>
        <w:t>,</w:t>
      </w:r>
      <w:r w:rsidR="005A6AF6" w:rsidRPr="005A6AF6">
        <w:t xml:space="preserve"> slice thickness</w:t>
      </w:r>
      <w:r w:rsidR="0085725A">
        <w:t xml:space="preserve"> = 2mm, gap = 1mm, in plane </w:t>
      </w:r>
      <w:proofErr w:type="spellStart"/>
      <w:r w:rsidR="0085725A">
        <w:t>FoV</w:t>
      </w:r>
      <w:proofErr w:type="spellEnd"/>
      <w:r w:rsidR="0085725A">
        <w:t>=</w:t>
      </w:r>
      <w:r w:rsidR="005A6AF6" w:rsidRPr="005A6AF6">
        <w:t xml:space="preserve"> 192×192</w:t>
      </w:r>
      <w:r w:rsidR="0085725A">
        <w:t xml:space="preserve"> mm</w:t>
      </w:r>
      <w:r w:rsidR="0085725A">
        <w:rPr>
          <w:vertAlign w:val="superscript"/>
        </w:rPr>
        <w:t>2</w:t>
      </w:r>
      <w:r w:rsidR="0085725A">
        <w:t xml:space="preserve">, resolution = </w:t>
      </w:r>
      <w:r w:rsidR="005A6AF6" w:rsidRPr="005A6AF6">
        <w:t>3×3 mm</w:t>
      </w:r>
      <w:r w:rsidR="005A6AF6" w:rsidRPr="0085725A">
        <w:rPr>
          <w:vertAlign w:val="superscript"/>
        </w:rPr>
        <w:t>2</w:t>
      </w:r>
      <w:r w:rsidR="00A5496B">
        <w:t xml:space="preserve">) used </w:t>
      </w:r>
      <w:r w:rsidR="0085725A">
        <w:t>for field inhomogeneity correction</w:t>
      </w:r>
      <w:r w:rsidR="005A6AF6">
        <w:t>.</w:t>
      </w:r>
    </w:p>
    <w:p w14:paraId="62A4EF0E" w14:textId="09BEFBF0" w:rsidR="00110463" w:rsidRPr="00E57C5B" w:rsidRDefault="00110463" w:rsidP="00C537AF">
      <w:pPr>
        <w:bidi w:val="0"/>
        <w:spacing w:line="480" w:lineRule="auto"/>
      </w:pPr>
      <w:r>
        <w:t xml:space="preserve">Functional scans will be acquired using </w:t>
      </w:r>
      <w:r w:rsidR="00931F52">
        <w:t>a</w:t>
      </w:r>
      <w:r>
        <w:t xml:space="preserve"> 2D EPI sequence, optimized for regions near the orbito-frontal cortex (3.0x3.0x3.0mm voxels, TR=3.36 seconds, TE = 30 </w:t>
      </w:r>
      <w:proofErr w:type="spellStart"/>
      <w:r>
        <w:t>ms</w:t>
      </w:r>
      <w:proofErr w:type="spellEnd"/>
      <w:r>
        <w:t xml:space="preserve">, 48 slices tilted by -30 degrees with respect to the T&gt;C axis, matrix size = 64x72, Z-shim=-1.4). </w:t>
      </w:r>
    </w:p>
    <w:p w14:paraId="2894637B" w14:textId="77777777" w:rsidR="00D62C94" w:rsidRDefault="00984701" w:rsidP="00C537AF">
      <w:pPr>
        <w:pStyle w:val="Heading2"/>
        <w:bidi w:val="0"/>
        <w:spacing w:line="480" w:lineRule="auto"/>
      </w:pPr>
      <w:commentRangeStart w:id="12"/>
      <w:r>
        <w:t>Analysis</w:t>
      </w:r>
      <w:commentRangeEnd w:id="12"/>
      <w:r w:rsidR="006D4496">
        <w:rPr>
          <w:rStyle w:val="CommentReference"/>
          <w:rFonts w:asciiTheme="minorHAnsi" w:eastAsiaTheme="minorEastAsia" w:hAnsiTheme="minorHAnsi" w:cstheme="minorBidi"/>
          <w:color w:val="auto"/>
        </w:rPr>
        <w:commentReference w:id="12"/>
      </w:r>
    </w:p>
    <w:p w14:paraId="5FB93E79" w14:textId="77777777" w:rsidR="00D62C94" w:rsidRPr="00D62C94" w:rsidRDefault="00705092" w:rsidP="00C537AF">
      <w:pPr>
        <w:pStyle w:val="Heading3"/>
        <w:bidi w:val="0"/>
        <w:spacing w:line="480" w:lineRule="auto"/>
      </w:pPr>
      <w:r>
        <w:t>fMRI data p</w:t>
      </w:r>
      <w:r w:rsidR="00D62C94">
        <w:t>reprocessing</w:t>
      </w:r>
    </w:p>
    <w:p w14:paraId="609E8B29" w14:textId="77777777" w:rsidR="00705092" w:rsidRDefault="00EE575B" w:rsidP="00C537AF">
      <w:pPr>
        <w:bidi w:val="0"/>
        <w:spacing w:line="480" w:lineRule="auto"/>
      </w:pPr>
      <w:r>
        <w:t>Data preprocessing will follow the procedure described in</w:t>
      </w:r>
      <w:r w:rsidR="00705092">
        <w:t xml:space="preserve"> Morales and colleagues (2018): </w:t>
      </w:r>
    </w:p>
    <w:p w14:paraId="3E83F391" w14:textId="77777777" w:rsidR="00B760D3" w:rsidRDefault="00705092" w:rsidP="00C537AF">
      <w:pPr>
        <w:bidi w:val="0"/>
        <w:spacing w:line="480" w:lineRule="auto"/>
        <w:ind w:left="720"/>
        <w:rPr>
          <w:i/>
          <w:iCs/>
        </w:rPr>
      </w:pPr>
      <w:r w:rsidRPr="00924956">
        <w:rPr>
          <w:i/>
          <w:iCs/>
        </w:rPr>
        <w:t xml:space="preserve">Imaging analysis </w:t>
      </w:r>
      <w:r w:rsidR="00906665">
        <w:rPr>
          <w:i/>
          <w:iCs/>
        </w:rPr>
        <w:t xml:space="preserve">will be </w:t>
      </w:r>
      <w:r w:rsidRPr="00924956">
        <w:rPr>
          <w:i/>
          <w:iCs/>
        </w:rPr>
        <w:t>performed using SPM12 (Statistical Parametric Mapping; www.fil.ion.ucl.ac.uk/spm). The first five volumes of each run w</w:t>
      </w:r>
      <w:r w:rsidR="00906665">
        <w:rPr>
          <w:i/>
          <w:iCs/>
        </w:rPr>
        <w:t>ill be</w:t>
      </w:r>
      <w:r w:rsidRPr="00924956">
        <w:rPr>
          <w:i/>
          <w:iCs/>
        </w:rPr>
        <w:t xml:space="preserve"> discarded to allow for T1 stabilization. Functional images </w:t>
      </w:r>
      <w:r w:rsidR="00906665">
        <w:rPr>
          <w:i/>
          <w:iCs/>
        </w:rPr>
        <w:t>will be</w:t>
      </w:r>
      <w:r w:rsidRPr="00924956">
        <w:rPr>
          <w:i/>
          <w:iCs/>
        </w:rPr>
        <w:t xml:space="preserve"> realigned and </w:t>
      </w:r>
      <w:proofErr w:type="spellStart"/>
      <w:r w:rsidRPr="00924956">
        <w:rPr>
          <w:i/>
          <w:iCs/>
        </w:rPr>
        <w:t>unwarped</w:t>
      </w:r>
      <w:proofErr w:type="spellEnd"/>
      <w:r w:rsidRPr="00924956">
        <w:rPr>
          <w:i/>
          <w:iCs/>
        </w:rPr>
        <w:t xml:space="preserve"> using local field maps (Andersson et al., 2001) and then slice-time corrected (</w:t>
      </w:r>
      <w:proofErr w:type="spellStart"/>
      <w:r w:rsidRPr="00924956">
        <w:rPr>
          <w:i/>
          <w:iCs/>
        </w:rPr>
        <w:t>Sladky</w:t>
      </w:r>
      <w:proofErr w:type="spellEnd"/>
      <w:r w:rsidRPr="00924956">
        <w:rPr>
          <w:i/>
          <w:iCs/>
        </w:rPr>
        <w:t xml:space="preserve"> et al., 2011). Each participant’s structural image w</w:t>
      </w:r>
      <w:r w:rsidR="00906665">
        <w:rPr>
          <w:i/>
          <w:iCs/>
        </w:rPr>
        <w:t>ill be</w:t>
      </w:r>
      <w:r w:rsidRPr="00924956">
        <w:rPr>
          <w:i/>
          <w:iCs/>
        </w:rPr>
        <w:t xml:space="preserve"> segmented into gray matter, white matter, CSF, bone, soft tissue, and air/background images using a nonlinear deformation field to map it onto template tissue probability maps (</w:t>
      </w:r>
      <w:proofErr w:type="spellStart"/>
      <w:r w:rsidRPr="00924956">
        <w:rPr>
          <w:i/>
          <w:iCs/>
        </w:rPr>
        <w:t>Ashburner</w:t>
      </w:r>
      <w:proofErr w:type="spellEnd"/>
      <w:r w:rsidRPr="00924956">
        <w:rPr>
          <w:i/>
          <w:iCs/>
        </w:rPr>
        <w:t xml:space="preserve"> and </w:t>
      </w:r>
      <w:proofErr w:type="spellStart"/>
      <w:r w:rsidRPr="00924956">
        <w:rPr>
          <w:i/>
          <w:iCs/>
        </w:rPr>
        <w:t>Friston</w:t>
      </w:r>
      <w:proofErr w:type="spellEnd"/>
      <w:r w:rsidRPr="00924956">
        <w:rPr>
          <w:i/>
          <w:iCs/>
        </w:rPr>
        <w:t xml:space="preserve">, 2005). </w:t>
      </w:r>
      <w:commentRangeStart w:id="13"/>
      <w:commentRangeStart w:id="14"/>
      <w:r w:rsidRPr="00924956">
        <w:rPr>
          <w:i/>
          <w:iCs/>
        </w:rPr>
        <w:t>This mapping w</w:t>
      </w:r>
      <w:r w:rsidR="00906665">
        <w:rPr>
          <w:i/>
          <w:iCs/>
        </w:rPr>
        <w:t>ill be</w:t>
      </w:r>
      <w:r w:rsidRPr="00924956">
        <w:rPr>
          <w:i/>
          <w:iCs/>
        </w:rPr>
        <w:t xml:space="preserve"> applied to both structural and functional images to create normalized images to Montreal Neurological Institute (MNI) space. </w:t>
      </w:r>
      <w:commentRangeEnd w:id="13"/>
      <w:r w:rsidR="002D3875">
        <w:rPr>
          <w:rStyle w:val="CommentReference"/>
        </w:rPr>
        <w:commentReference w:id="13"/>
      </w:r>
      <w:commentRangeEnd w:id="14"/>
      <w:r w:rsidR="007219BC">
        <w:rPr>
          <w:rStyle w:val="CommentReference"/>
        </w:rPr>
        <w:commentReference w:id="14"/>
      </w:r>
      <w:r w:rsidRPr="00924956">
        <w:rPr>
          <w:i/>
          <w:iCs/>
        </w:rPr>
        <w:t>Normalized images w</w:t>
      </w:r>
      <w:r w:rsidR="00906665">
        <w:rPr>
          <w:i/>
          <w:iCs/>
        </w:rPr>
        <w:t xml:space="preserve">ill be </w:t>
      </w:r>
      <w:r w:rsidRPr="00924956">
        <w:rPr>
          <w:i/>
          <w:iCs/>
        </w:rPr>
        <w:t>spatially smoothed using a Gaussian kernel (</w:t>
      </w:r>
      <w:r w:rsidR="009A3027">
        <w:rPr>
          <w:i/>
          <w:iCs/>
        </w:rPr>
        <w:t>6</w:t>
      </w:r>
      <w:commentRangeStart w:id="15"/>
      <w:commentRangeStart w:id="16"/>
      <w:r w:rsidRPr="00924956">
        <w:rPr>
          <w:i/>
          <w:iCs/>
        </w:rPr>
        <w:t xml:space="preserve"> mm FWHM</w:t>
      </w:r>
      <w:commentRangeEnd w:id="15"/>
      <w:r w:rsidR="001F31F5">
        <w:rPr>
          <w:rStyle w:val="CommentReference"/>
        </w:rPr>
        <w:commentReference w:id="15"/>
      </w:r>
      <w:commentRangeEnd w:id="16"/>
      <w:r w:rsidR="001B5A2C">
        <w:rPr>
          <w:rStyle w:val="CommentReference"/>
        </w:rPr>
        <w:commentReference w:id="16"/>
      </w:r>
      <w:r w:rsidRPr="00924956">
        <w:rPr>
          <w:i/>
          <w:iCs/>
        </w:rPr>
        <w:t xml:space="preserve">). </w:t>
      </w:r>
      <w:commentRangeStart w:id="17"/>
      <w:commentRangeStart w:id="18"/>
      <w:r w:rsidRPr="00924956">
        <w:rPr>
          <w:i/>
          <w:iCs/>
        </w:rPr>
        <w:t>We set a within-run 1 mm rotation and 4 mm affine motion cutoff criterion</w:t>
      </w:r>
      <w:r w:rsidR="009A3027">
        <w:rPr>
          <w:i/>
          <w:iCs/>
        </w:rPr>
        <w:t>.</w:t>
      </w:r>
      <w:r w:rsidR="00E57C5B">
        <w:rPr>
          <w:i/>
          <w:iCs/>
        </w:rPr>
        <w:t xml:space="preserve"> </w:t>
      </w:r>
      <w:commentRangeEnd w:id="17"/>
      <w:r w:rsidR="002D3875">
        <w:rPr>
          <w:rStyle w:val="CommentReference"/>
        </w:rPr>
        <w:commentReference w:id="17"/>
      </w:r>
      <w:commentRangeEnd w:id="18"/>
    </w:p>
    <w:p w14:paraId="3D4D909E" w14:textId="086A1FBB" w:rsidR="00705092" w:rsidRPr="00924956" w:rsidRDefault="00B760D3" w:rsidP="0086627A">
      <w:pPr>
        <w:bidi w:val="0"/>
        <w:spacing w:line="480" w:lineRule="auto"/>
        <w:rPr>
          <w:i/>
          <w:iCs/>
        </w:rPr>
      </w:pPr>
      <w:commentRangeStart w:id="19"/>
      <w:r>
        <w:rPr>
          <w:iCs/>
        </w:rPr>
        <w:lastRenderedPageBreak/>
        <w:t xml:space="preserve">Preprocessing and construction of first- and second-level models will use standardized pipelines and scripts available at </w:t>
      </w:r>
      <w:r w:rsidR="00090B7D">
        <w:rPr>
          <w:rStyle w:val="CommentReference"/>
        </w:rPr>
        <w:commentReference w:id="18"/>
      </w:r>
      <w:ins w:id="20" w:author="Steve Fleming" w:date="2018-08-13T12:02:00Z">
        <w:r w:rsidRPr="00B760D3">
          <w:rPr>
            <w:iCs/>
          </w:rPr>
          <w:t>https://github.com/metacoglab/MetaLabCore/</w:t>
        </w:r>
      </w:ins>
      <w:commentRangeEnd w:id="19"/>
      <w:r w:rsidR="0086627A">
        <w:rPr>
          <w:rStyle w:val="CommentReference"/>
        </w:rPr>
        <w:commentReference w:id="19"/>
      </w:r>
    </w:p>
    <w:p w14:paraId="40696E03" w14:textId="27AE46AE" w:rsidR="00872BC5" w:rsidRDefault="00872BC5" w:rsidP="00C537AF">
      <w:pPr>
        <w:pStyle w:val="Heading3"/>
        <w:bidi w:val="0"/>
        <w:spacing w:line="480" w:lineRule="auto"/>
      </w:pPr>
      <w:r>
        <w:t>Exclusion Criteria</w:t>
      </w:r>
    </w:p>
    <w:p w14:paraId="6AC6222E" w14:textId="71F610ED" w:rsidR="00872BC5" w:rsidRDefault="00872BC5" w:rsidP="00C537AF">
      <w:pPr>
        <w:pStyle w:val="Heading4"/>
        <w:bidi w:val="0"/>
        <w:spacing w:line="480" w:lineRule="auto"/>
      </w:pPr>
      <w:r>
        <w:t>Subject exclusion</w:t>
      </w:r>
    </w:p>
    <w:p w14:paraId="535E8D74" w14:textId="669E0032" w:rsidR="00872BC5" w:rsidRDefault="00872BC5" w:rsidP="00C537AF">
      <w:pPr>
        <w:bidi w:val="0"/>
        <w:spacing w:line="480" w:lineRule="auto"/>
      </w:pPr>
      <w:r>
        <w:t xml:space="preserve">Subjects will be excluded from </w:t>
      </w:r>
      <w:r w:rsidR="004B502F">
        <w:t xml:space="preserve">all </w:t>
      </w:r>
      <w:r>
        <w:t>analys</w:t>
      </w:r>
      <w:r w:rsidR="004B502F">
        <w:t>e</w:t>
      </w:r>
      <w:r>
        <w:t>s in the following cases:</w:t>
      </w:r>
    </w:p>
    <w:p w14:paraId="5E90C638" w14:textId="00FE9427" w:rsidR="004B502F" w:rsidRDefault="004B502F" w:rsidP="00C537AF">
      <w:pPr>
        <w:pStyle w:val="ListParagraph"/>
        <w:numPr>
          <w:ilvl w:val="0"/>
          <w:numId w:val="17"/>
        </w:numPr>
        <w:bidi w:val="0"/>
        <w:spacing w:line="480" w:lineRule="auto"/>
      </w:pPr>
      <w:r>
        <w:t>They missed more than 20% of the trials.</w:t>
      </w:r>
    </w:p>
    <w:p w14:paraId="41864441" w14:textId="4EA30421" w:rsidR="004B502F" w:rsidRDefault="004B502F" w:rsidP="00C537AF">
      <w:pPr>
        <w:pStyle w:val="ListParagraph"/>
        <w:numPr>
          <w:ilvl w:val="0"/>
          <w:numId w:val="17"/>
        </w:numPr>
        <w:bidi w:val="0"/>
        <w:spacing w:line="480" w:lineRule="auto"/>
      </w:pPr>
      <w:r>
        <w:t>Their mean accuracy in one of the tasks was lower than 60%.</w:t>
      </w:r>
    </w:p>
    <w:p w14:paraId="373DD6BF" w14:textId="2931627A" w:rsidR="004B502F" w:rsidRDefault="004B502F" w:rsidP="00CF042B">
      <w:pPr>
        <w:pStyle w:val="ListParagraph"/>
        <w:numPr>
          <w:ilvl w:val="0"/>
          <w:numId w:val="17"/>
        </w:numPr>
        <w:bidi w:val="0"/>
        <w:spacing w:line="480" w:lineRule="auto"/>
      </w:pPr>
      <w:commentRangeStart w:id="21"/>
      <w:r>
        <w:t>They exceeded the head motion cutoff criterion</w:t>
      </w:r>
      <w:r w:rsidR="00C537AF">
        <w:t xml:space="preserve"> in more than </w:t>
      </w:r>
      <w:r w:rsidR="00CF042B">
        <w:t xml:space="preserve">2 </w:t>
      </w:r>
      <w:r w:rsidR="00C537AF">
        <w:t>experimental runs</w:t>
      </w:r>
      <w:r>
        <w:t>.</w:t>
      </w:r>
      <w:commentRangeEnd w:id="21"/>
      <w:r w:rsidR="00646E88">
        <w:rPr>
          <w:rStyle w:val="CommentReference"/>
        </w:rPr>
        <w:commentReference w:id="21"/>
      </w:r>
    </w:p>
    <w:p w14:paraId="6916B85C" w14:textId="145D32B5" w:rsidR="004B502F" w:rsidRDefault="004B502F" w:rsidP="00C537AF">
      <w:pPr>
        <w:pStyle w:val="ListParagraph"/>
        <w:numPr>
          <w:ilvl w:val="0"/>
          <w:numId w:val="17"/>
        </w:numPr>
        <w:bidi w:val="0"/>
        <w:spacing w:line="480" w:lineRule="auto"/>
      </w:pPr>
      <w:r>
        <w:t>They were heavily biased toward a particular response in one of the tasks, i.e., used the same response in more than 75% of the trials.</w:t>
      </w:r>
    </w:p>
    <w:p w14:paraId="566EF849" w14:textId="07B1881F" w:rsidR="004B502F" w:rsidRDefault="004B502F" w:rsidP="00C537AF">
      <w:pPr>
        <w:bidi w:val="0"/>
        <w:spacing w:line="480" w:lineRule="auto"/>
      </w:pPr>
      <w:r>
        <w:t xml:space="preserve">Subjects will be excluded from any </w:t>
      </w:r>
      <w:r w:rsidR="001966D5">
        <w:t>confidence-based analysis</w:t>
      </w:r>
      <w:r>
        <w:t xml:space="preserve"> in the following cases:</w:t>
      </w:r>
    </w:p>
    <w:p w14:paraId="186F4A6C" w14:textId="492BFEC1" w:rsidR="00872BC5" w:rsidRDefault="00872BC5" w:rsidP="00C537AF">
      <w:pPr>
        <w:pStyle w:val="ListParagraph"/>
        <w:numPr>
          <w:ilvl w:val="0"/>
          <w:numId w:val="17"/>
        </w:numPr>
        <w:bidi w:val="0"/>
        <w:spacing w:line="480" w:lineRule="auto"/>
      </w:pPr>
      <w:r>
        <w:t xml:space="preserve">They used </w:t>
      </w:r>
      <w:r w:rsidR="004B502F">
        <w:t>the same</w:t>
      </w:r>
      <w:r>
        <w:t xml:space="preserve"> confidence level for more than 80% of all trials.</w:t>
      </w:r>
    </w:p>
    <w:p w14:paraId="3DEE7A63" w14:textId="40BFD0D9" w:rsidR="00872BC5" w:rsidRDefault="004B502F" w:rsidP="00C537AF">
      <w:pPr>
        <w:pStyle w:val="ListParagraph"/>
        <w:numPr>
          <w:ilvl w:val="0"/>
          <w:numId w:val="17"/>
        </w:numPr>
        <w:bidi w:val="0"/>
        <w:spacing w:line="480" w:lineRule="auto"/>
      </w:pPr>
      <w:r>
        <w:t>For a particular response, t</w:t>
      </w:r>
      <w:r w:rsidR="00872BC5">
        <w:t xml:space="preserve">hey used </w:t>
      </w:r>
      <w:r>
        <w:t>the same</w:t>
      </w:r>
      <w:r w:rsidR="00872BC5">
        <w:t xml:space="preserve"> confidence level for more than </w:t>
      </w:r>
      <w:r>
        <w:t>80% of the trials.</w:t>
      </w:r>
    </w:p>
    <w:p w14:paraId="19BBE888" w14:textId="55086341" w:rsidR="001966D5" w:rsidRDefault="001966D5" w:rsidP="00C537AF">
      <w:pPr>
        <w:pStyle w:val="Heading4"/>
        <w:bidi w:val="0"/>
        <w:spacing w:line="480" w:lineRule="auto"/>
      </w:pPr>
      <w:r>
        <w:t>Run exclusion</w:t>
      </w:r>
    </w:p>
    <w:p w14:paraId="3DD4A24F" w14:textId="56DB26DC" w:rsidR="001966D5" w:rsidRDefault="00C537AF" w:rsidP="00C537AF">
      <w:pPr>
        <w:bidi w:val="0"/>
        <w:spacing w:line="480" w:lineRule="auto"/>
      </w:pPr>
      <w:r>
        <w:t>Individual e</w:t>
      </w:r>
      <w:r w:rsidR="001966D5">
        <w:t xml:space="preserve">xperimental runs will not be </w:t>
      </w:r>
      <w:proofErr w:type="spellStart"/>
      <w:r w:rsidR="001966D5">
        <w:t>analyse</w:t>
      </w:r>
      <w:r w:rsidR="006166F5">
        <w:t>d</w:t>
      </w:r>
      <w:proofErr w:type="spellEnd"/>
      <w:r w:rsidR="001966D5">
        <w:t xml:space="preserve"> in the following cases:</w:t>
      </w:r>
    </w:p>
    <w:p w14:paraId="68EBD6C1" w14:textId="7DD48F4F" w:rsidR="001966D5" w:rsidRDefault="001966D5" w:rsidP="00C537AF">
      <w:pPr>
        <w:pStyle w:val="ListParagraph"/>
        <w:numPr>
          <w:ilvl w:val="0"/>
          <w:numId w:val="18"/>
        </w:numPr>
        <w:bidi w:val="0"/>
        <w:spacing w:line="480" w:lineRule="auto"/>
      </w:pPr>
      <w:r>
        <w:t>More than 20% of the trials in the run were missed.</w:t>
      </w:r>
    </w:p>
    <w:p w14:paraId="3A9AA419" w14:textId="4FD2A566" w:rsidR="001966D5" w:rsidRDefault="001966D5" w:rsidP="00C537AF">
      <w:pPr>
        <w:pStyle w:val="ListParagraph"/>
        <w:numPr>
          <w:ilvl w:val="0"/>
          <w:numId w:val="18"/>
        </w:numPr>
        <w:bidi w:val="0"/>
        <w:spacing w:line="480" w:lineRule="auto"/>
      </w:pPr>
      <w:r>
        <w:t>Mean accuracy in one of the tasks was lower than 60%.</w:t>
      </w:r>
    </w:p>
    <w:p w14:paraId="599621D5" w14:textId="49E2CE85" w:rsidR="001966D5" w:rsidRDefault="001966D5" w:rsidP="00C537AF">
      <w:pPr>
        <w:pStyle w:val="ListParagraph"/>
        <w:numPr>
          <w:ilvl w:val="0"/>
          <w:numId w:val="18"/>
        </w:numPr>
        <w:bidi w:val="0"/>
        <w:spacing w:line="480" w:lineRule="auto"/>
      </w:pPr>
      <w:r>
        <w:t>H</w:t>
      </w:r>
      <w:r w:rsidR="00C537AF">
        <w:t>e</w:t>
      </w:r>
      <w:r>
        <w:t>ad motion cutoff criterion was exceeded.</w:t>
      </w:r>
    </w:p>
    <w:p w14:paraId="6F9CBE8B" w14:textId="18B8EE1C" w:rsidR="001966D5" w:rsidRDefault="001966D5" w:rsidP="00C537AF">
      <w:pPr>
        <w:pStyle w:val="ListParagraph"/>
        <w:numPr>
          <w:ilvl w:val="0"/>
          <w:numId w:val="18"/>
        </w:numPr>
        <w:bidi w:val="0"/>
        <w:spacing w:line="480" w:lineRule="auto"/>
      </w:pPr>
      <w:r>
        <w:t>There was a heavy bias toward one response in one of the tasks, i.e., the participant used the same response in more than 75% of the trials.</w:t>
      </w:r>
    </w:p>
    <w:p w14:paraId="72A0C27A" w14:textId="4ADB5E4B" w:rsidR="001966D5" w:rsidRDefault="001966D5" w:rsidP="00C537AF">
      <w:pPr>
        <w:bidi w:val="0"/>
        <w:spacing w:line="480" w:lineRule="auto"/>
      </w:pPr>
      <w:commentRangeStart w:id="22"/>
      <w:r>
        <w:t>Experimental runs will not be used</w:t>
      </w:r>
      <w:r w:rsidR="009A0077">
        <w:t xml:space="preserve"> </w:t>
      </w:r>
      <w:r w:rsidR="00143131">
        <w:t>in the</w:t>
      </w:r>
      <w:r>
        <w:t xml:space="preserve"> confidence analysis if:</w:t>
      </w:r>
    </w:p>
    <w:p w14:paraId="179A1E47" w14:textId="4D19672E" w:rsidR="001966D5" w:rsidRDefault="001966D5" w:rsidP="00CF042B">
      <w:pPr>
        <w:pStyle w:val="ListParagraph"/>
        <w:numPr>
          <w:ilvl w:val="0"/>
          <w:numId w:val="19"/>
        </w:numPr>
        <w:bidi w:val="0"/>
        <w:spacing w:line="480" w:lineRule="auto"/>
      </w:pPr>
      <w:r>
        <w:t xml:space="preserve">The same confidence level was used for more than </w:t>
      </w:r>
      <w:r w:rsidR="00CF042B">
        <w:t>95</w:t>
      </w:r>
      <w:r>
        <w:t>% of all trials.</w:t>
      </w:r>
    </w:p>
    <w:p w14:paraId="148C642D" w14:textId="6FBA2971" w:rsidR="001966D5" w:rsidRDefault="001966D5" w:rsidP="00CF042B">
      <w:pPr>
        <w:pStyle w:val="ListParagraph"/>
        <w:numPr>
          <w:ilvl w:val="0"/>
          <w:numId w:val="19"/>
        </w:numPr>
        <w:bidi w:val="0"/>
        <w:spacing w:line="480" w:lineRule="auto"/>
      </w:pPr>
      <w:r>
        <w:lastRenderedPageBreak/>
        <w:t xml:space="preserve">For a particular response, the same confidence level was reported for more than </w:t>
      </w:r>
      <w:r w:rsidR="00CF042B">
        <w:t>95</w:t>
      </w:r>
      <w:r>
        <w:t>% of the trials.</w:t>
      </w:r>
      <w:commentRangeEnd w:id="22"/>
      <w:r w:rsidR="0073722D">
        <w:rPr>
          <w:rStyle w:val="CommentReference"/>
        </w:rPr>
        <w:commentReference w:id="22"/>
      </w:r>
    </w:p>
    <w:p w14:paraId="46733B4E" w14:textId="77777777" w:rsidR="001966D5" w:rsidRPr="001966D5" w:rsidRDefault="001966D5" w:rsidP="00C537AF">
      <w:pPr>
        <w:bidi w:val="0"/>
        <w:spacing w:line="480" w:lineRule="auto"/>
      </w:pPr>
    </w:p>
    <w:p w14:paraId="67AA4289" w14:textId="033C6E8B" w:rsidR="00114EE6" w:rsidRDefault="00114EE6" w:rsidP="00C537AF">
      <w:pPr>
        <w:pStyle w:val="Heading3"/>
        <w:bidi w:val="0"/>
        <w:spacing w:line="480" w:lineRule="auto"/>
      </w:pPr>
      <w:r>
        <w:t>Regions of Interest</w:t>
      </w:r>
    </w:p>
    <w:p w14:paraId="43DAF5C3" w14:textId="58A53007" w:rsidR="00114EE6" w:rsidRDefault="00114EE6" w:rsidP="00C537AF">
      <w:pPr>
        <w:bidi w:val="0"/>
        <w:spacing w:line="480" w:lineRule="auto"/>
      </w:pPr>
      <w:r>
        <w:t xml:space="preserve">In addition to an exploratory whole-brain analysis </w:t>
      </w:r>
      <w:r w:rsidR="00764333">
        <w:t>(</w:t>
      </w:r>
      <w:r>
        <w:t>corrected for multiple comparisons at the cluster level</w:t>
      </w:r>
      <w:r w:rsidR="00764333">
        <w:t>)</w:t>
      </w:r>
      <w:r>
        <w:t xml:space="preserve">, our analysis will focus on the following </w:t>
      </w:r>
      <w:r>
        <w:rPr>
          <w:i/>
          <w:iCs/>
        </w:rPr>
        <w:t xml:space="preserve">a priori </w:t>
      </w:r>
      <w:r>
        <w:t>regions of interest</w:t>
      </w:r>
      <w:r w:rsidR="00DD39A4">
        <w:t xml:space="preserve">, largely following the ROIs used </w:t>
      </w:r>
      <w:r w:rsidR="00764333">
        <w:t>at</w:t>
      </w:r>
      <w:r w:rsidR="00DD39A4">
        <w:t xml:space="preserve"> </w:t>
      </w:r>
      <w:commentRangeStart w:id="23"/>
      <w:r w:rsidR="005A4A5C">
        <w:fldChar w:fldCharType="begin" w:fldLock="1"/>
      </w:r>
      <w:r w:rsidR="005A4A5C">
        <w:instrText>ADDIN CSL_CITATION { "citationItems" : [ { "id" : "ITEM-1", "itemData" : { "DOI" : "10.1038/s41593-018-0104-6", "ISSN" : "1097-6256", "abstract" : "Changing one\u2019s mind on the basis of new evidence is a hallmark of cognitive flexibility. To revise our confidence in a previous decision, we should use new evidence to update beliefs about choice accuracy. How this process unfolds in the human brain, however, remains unknown. Here we manipulated whether additional sensory evidence supports or negates a previous motion direction discrimination judgment while recording markers of neural activity in the human brain using fMRI. A signature of post-decision evidence (change in log-odds correct) was selectively observed in the activity of posterior medial frontal cortex. In contrast, distinct activity profiles in anterior prefrontal cortex mediated the impact of post-decision evidence on subjective confidence, independently of changes in decision value. Together our findings reveal candidate neural mediators of post-decisional changes of mind in the human brain and indicate possible targets for ameliorating deficits in cognitive flexibility.", "author" : [ { "dropping-particle" : "", "family" : "Fleming", "given" : "Stephen M.", "non-dropping-particle" : "", "parse-names" : false, "suffix" : "" }, { "dropping-particle" : "", "family" : "Putten", "given" : "Elisabeth J.", "non-dropping-particle" : "van der", "parse-names" : false, "suffix" : "" }, { "dropping-particle" : "", "family" : "Daw", "given" : "Nathaniel D.", "non-dropping-particle" : "", "parse-names" : false, "suffix" : "" } ], "container-title" : "Nature Neuroscience", "id" : "ITEM-1", "issue" : "4", "issued" : { "date-parts" : [ [ "2018", "4", "12" ] ] }, "page" : "617-624", "publisher" : "Nature Publishing Group", "title" : "Neural mediators of changes of mind about perceptual decisions", "type" : "article-journal", "volume" : "21" }, "uris" : [ "http://www.mendeley.com/documents/?uuid=ea2dffaf-0b80-3217-9d84-18b3015fa26c" ] } ], "mendeley" : { "formattedCitation" : "(Stephen M. Fleming, van der Putten, &amp; Daw, 2018)", "manualFormatting" : "Stephen M. Fleming, van der Putten, &amp; Daw, 2018", "plainTextFormattedCitation" : "(Stephen M. Fleming, van der Putten, &amp; Daw, 2018)", "previouslyFormattedCitation" : "(Stephen M. Fleming, van der Putten, &amp; Daw, 2018)" }, "properties" : {  }, "schema" : "https://github.com/citation-style-language/schema/raw/master/csl-citation.json" }</w:instrText>
      </w:r>
      <w:r w:rsidR="005A4A5C">
        <w:fldChar w:fldCharType="separate"/>
      </w:r>
      <w:r w:rsidR="005A4A5C" w:rsidRPr="005A4A5C">
        <w:rPr>
          <w:noProof/>
        </w:rPr>
        <w:t>Stephen M. Fleming, van der Putten, &amp; Daw, 2018</w:t>
      </w:r>
      <w:r w:rsidR="005A4A5C">
        <w:fldChar w:fldCharType="end"/>
      </w:r>
      <w:r>
        <w:t>:</w:t>
      </w:r>
      <w:commentRangeEnd w:id="23"/>
      <w:r w:rsidR="006B3FB7">
        <w:rPr>
          <w:rStyle w:val="CommentReference"/>
        </w:rPr>
        <w:commentReference w:id="23"/>
      </w:r>
    </w:p>
    <w:p w14:paraId="42DD95EC" w14:textId="5E35740A" w:rsidR="00114EE6" w:rsidRDefault="005A4A5C" w:rsidP="00C537AF">
      <w:pPr>
        <w:pStyle w:val="ListParagraph"/>
        <w:numPr>
          <w:ilvl w:val="0"/>
          <w:numId w:val="16"/>
        </w:numPr>
        <w:bidi w:val="0"/>
        <w:spacing w:line="480" w:lineRule="auto"/>
      </w:pPr>
      <w:r>
        <w:rPr>
          <w:i/>
          <w:iCs/>
        </w:rPr>
        <w:t>F</w:t>
      </w:r>
      <w:r w:rsidR="00114EE6" w:rsidRPr="00C406DA">
        <w:rPr>
          <w:i/>
          <w:iCs/>
        </w:rPr>
        <w:t>rontopolar cortex</w:t>
      </w:r>
      <w:r w:rsidR="00114EE6">
        <w:t xml:space="preserve"> (</w:t>
      </w:r>
      <w:r w:rsidR="00C406DA">
        <w:t xml:space="preserve">FPC, </w:t>
      </w:r>
      <w:r w:rsidR="00114EE6">
        <w:t>defined anatomically). We will use a connectivity</w:t>
      </w:r>
      <w:ins w:id="24" w:author="Steve Fleming" w:date="2018-08-13T12:08:00Z">
        <w:r w:rsidR="00253820">
          <w:t>-</w:t>
        </w:r>
      </w:ins>
      <w:del w:id="25" w:author="Steve Fleming" w:date="2018-08-13T12:08:00Z">
        <w:r w:rsidR="00114EE6" w:rsidDel="00253820">
          <w:delText xml:space="preserve"> </w:delText>
        </w:r>
      </w:del>
      <w:r w:rsidR="00114EE6">
        <w:t xml:space="preserve">based parcellation </w:t>
      </w:r>
      <w:r w:rsidR="00114EE6">
        <w:fldChar w:fldCharType="begin" w:fldLock="1"/>
      </w:r>
      <w:r w:rsidR="00114EE6">
        <w:instrText>ADDIN CSL_CITATION { "citationItems" : [ { "id" : "ITEM-1",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"ITEM-1",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"(Neubert et al., 2014)", "plainTextFormattedCitation" : "(Neubert et al., 2014)", "previouslyFormattedCitation" : "(Neubert et al., 2014)" }, "properties" : {  }, "schema" : "https://github.com/citation-style-language/schema/raw/master/csl-citation.json" }</w:instrText>
      </w:r>
      <w:r w:rsidR="00114EE6">
        <w:fldChar w:fldCharType="separate"/>
      </w:r>
      <w:r w:rsidR="00114EE6" w:rsidRPr="00114EE6">
        <w:rPr>
          <w:noProof/>
        </w:rPr>
        <w:t>(Neubert et al., 2014)</w:t>
      </w:r>
      <w:r w:rsidR="00114EE6">
        <w:fldChar w:fldCharType="end"/>
      </w:r>
      <w:r w:rsidR="00114EE6">
        <w:t xml:space="preserve"> to define a general FPC region of interest as the </w:t>
      </w:r>
      <w:r w:rsidR="003E2375">
        <w:t>total area spanned by</w:t>
      </w:r>
      <w:r w:rsidR="00114EE6">
        <w:t xml:space="preserve"> areas </w:t>
      </w:r>
      <w:proofErr w:type="spellStart"/>
      <w:r w:rsidR="00114EE6">
        <w:t>FPl</w:t>
      </w:r>
      <w:proofErr w:type="spellEnd"/>
      <w:r w:rsidR="00114EE6">
        <w:t>,</w:t>
      </w:r>
      <w:r w:rsidR="00102D86">
        <w:t xml:space="preserve"> </w:t>
      </w:r>
      <w:r w:rsidR="00114EE6">
        <w:t xml:space="preserve"> </w:t>
      </w:r>
      <w:proofErr w:type="spellStart"/>
      <w:r w:rsidR="00114EE6">
        <w:t>FPm</w:t>
      </w:r>
      <w:proofErr w:type="spellEnd"/>
      <w:r w:rsidR="00114EE6">
        <w:t xml:space="preserve"> and BA46.</w:t>
      </w:r>
      <w:r w:rsidR="003E2573">
        <w:t xml:space="preserve"> The right hemisphere mask will be mirrored to create a bilateral mask. </w:t>
      </w:r>
    </w:p>
    <w:p w14:paraId="25D33FDF" w14:textId="53D4B827" w:rsidR="00C406DA" w:rsidRDefault="005A4A5C" w:rsidP="00C537AF">
      <w:pPr>
        <w:pStyle w:val="ListParagraph"/>
        <w:numPr>
          <w:ilvl w:val="0"/>
          <w:numId w:val="16"/>
        </w:numPr>
        <w:bidi w:val="0"/>
        <w:spacing w:line="480" w:lineRule="auto"/>
        <w:rPr>
          <w:i/>
          <w:iCs/>
        </w:rPr>
      </w:pPr>
      <w:r>
        <w:rPr>
          <w:i/>
          <w:iCs/>
        </w:rPr>
        <w:t>V</w:t>
      </w:r>
      <w:r w:rsidR="00C406DA" w:rsidRPr="00C406DA">
        <w:rPr>
          <w:i/>
          <w:iCs/>
        </w:rPr>
        <w:t>entromedial prefrontal cortex</w:t>
      </w:r>
      <w:r w:rsidR="00C406DA">
        <w:rPr>
          <w:i/>
          <w:iCs/>
        </w:rPr>
        <w:t xml:space="preserve"> </w:t>
      </w:r>
      <w:r w:rsidR="00C406DA">
        <w:t>(</w:t>
      </w:r>
      <w:proofErr w:type="spellStart"/>
      <w:r w:rsidR="00C406DA">
        <w:t>vmPFC</w:t>
      </w:r>
      <w:proofErr w:type="spellEnd"/>
      <w:r w:rsidR="003E2573">
        <w:t xml:space="preserve">). The </w:t>
      </w:r>
      <w:proofErr w:type="spellStart"/>
      <w:r w:rsidR="003E2573">
        <w:t>vmPFC</w:t>
      </w:r>
      <w:proofErr w:type="spellEnd"/>
      <w:r w:rsidR="003E2573">
        <w:t xml:space="preserve"> ROI will be defined as a </w:t>
      </w:r>
      <w:commentRangeStart w:id="26"/>
      <w:commentRangeStart w:id="27"/>
      <w:r w:rsidR="003E2573">
        <w:t xml:space="preserve">8-mm sphere </w:t>
      </w:r>
      <w:commentRangeEnd w:id="26"/>
      <w:r w:rsidR="003E2573">
        <w:rPr>
          <w:rStyle w:val="CommentReference"/>
        </w:rPr>
        <w:commentReference w:id="26"/>
      </w:r>
      <w:commentRangeEnd w:id="27"/>
      <w:r w:rsidR="00253820">
        <w:rPr>
          <w:rStyle w:val="CommentReference"/>
        </w:rPr>
        <w:commentReference w:id="27"/>
      </w:r>
      <w:r w:rsidR="003E2573">
        <w:t>around MNI coordinate</w:t>
      </w:r>
      <w:r>
        <w:t>s</w:t>
      </w:r>
      <w:r w:rsidR="003E2573">
        <w:t xml:space="preserve"> [0,46,-7], </w:t>
      </w:r>
      <w:r>
        <w:t>obtained</w:t>
      </w:r>
      <w:r w:rsidR="003E2573">
        <w:t xml:space="preserve"> from a meta-analysis of subjective-value related activations </w:t>
      </w:r>
      <w:r w:rsidR="003E2573">
        <w:rPr>
          <w:i/>
          <w:iCs/>
        </w:rPr>
        <w:fldChar w:fldCharType="begin" w:fldLock="1"/>
      </w:r>
      <w:r w:rsidR="003E2573">
        <w:rPr>
          <w:i/>
          <w:iCs/>
        </w:rPr>
        <w:instrText>ADDIN CSL_CITATION { "citationItems" : [ { "id" : "ITEM-1", "itemData" : { "DOI" : "10.1016/j.neuroimage.2013.02.063",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"8", "1" ] ] }, "page" : "412-427", "title" : "The valuation system: A coordinate-based meta-analysis of BOLD fMRI experiments examining neural correlates of subjective value", "type" : "article-journal", "volume" : "76" }, "uris" : [ "http://www.mendeley.com/documents/?uuid=712b2d9e-2056-3d69-92c0-53501a9135d0" ] } ], "mendeley" : { "formattedCitation" : "(Bartra, McGuire, &amp; Kable, 2013)", "plainTextFormattedCitation" : "(Bartra, McGuire, &amp; Kable, 2013)", "previouslyFormattedCitation" : "(Bartra, McGuire, &amp; Kable, 2013)" }, "properties" : {  }, "schema" : "https://github.com/citation-style-language/schema/raw/master/csl-citation.json" }</w:instrText>
      </w:r>
      <w:r w:rsidR="003E2573">
        <w:rPr>
          <w:i/>
          <w:iCs/>
        </w:rPr>
        <w:fldChar w:fldCharType="separate"/>
      </w:r>
      <w:r w:rsidR="003E2573" w:rsidRPr="003E2573">
        <w:rPr>
          <w:iCs/>
          <w:noProof/>
        </w:rPr>
        <w:t>(Bartra, McGuire, &amp; Kable, 2013)</w:t>
      </w:r>
      <w:r w:rsidR="003E2573">
        <w:rPr>
          <w:i/>
          <w:iCs/>
        </w:rPr>
        <w:fldChar w:fldCharType="end"/>
      </w:r>
      <w:r w:rsidR="007D4A99">
        <w:rPr>
          <w:i/>
          <w:iCs/>
        </w:rPr>
        <w:t xml:space="preserve"> </w:t>
      </w:r>
      <w:r w:rsidR="007D4A99">
        <w:t>and aligned to the cortical midline.</w:t>
      </w:r>
    </w:p>
    <w:p w14:paraId="691F0821" w14:textId="6A32B188" w:rsidR="00DD39A4" w:rsidRPr="00DD39A4" w:rsidRDefault="005A4A5C" w:rsidP="00C537AF">
      <w:pPr>
        <w:pStyle w:val="ListParagraph"/>
        <w:numPr>
          <w:ilvl w:val="0"/>
          <w:numId w:val="16"/>
        </w:numPr>
        <w:bidi w:val="0"/>
        <w:spacing w:line="480" w:lineRule="auto"/>
        <w:rPr>
          <w:i/>
          <w:iCs/>
        </w:rPr>
      </w:pPr>
      <w:r>
        <w:rPr>
          <w:i/>
          <w:iCs/>
        </w:rPr>
        <w:t>B</w:t>
      </w:r>
      <w:r w:rsidR="00AF41A8">
        <w:rPr>
          <w:i/>
          <w:iCs/>
        </w:rPr>
        <w:t xml:space="preserve">ilateral </w:t>
      </w:r>
      <w:r w:rsidR="006339F4">
        <w:rPr>
          <w:i/>
          <w:iCs/>
        </w:rPr>
        <w:t xml:space="preserve">ventral </w:t>
      </w:r>
      <w:r w:rsidR="00AF41A8">
        <w:rPr>
          <w:i/>
          <w:iCs/>
        </w:rPr>
        <w:t>striatum.</w:t>
      </w:r>
      <w:r w:rsidR="00AF41A8">
        <w:t xml:space="preserve"> The </w:t>
      </w:r>
      <w:r w:rsidR="006339F4">
        <w:t xml:space="preserve">ventral </w:t>
      </w:r>
      <w:r w:rsidR="00AF41A8">
        <w:t xml:space="preserve">striatum ROIs will be </w:t>
      </w:r>
      <w:r w:rsidR="007D2446">
        <w:t>specified anatomically from the Oxford-</w:t>
      </w:r>
      <w:proofErr w:type="spellStart"/>
      <w:r w:rsidR="007D2446">
        <w:t>Imanova</w:t>
      </w:r>
      <w:proofErr w:type="spellEnd"/>
      <w:r w:rsidR="007D2446">
        <w:t xml:space="preserve"> Striatal </w:t>
      </w:r>
      <w:proofErr w:type="spellStart"/>
      <w:r w:rsidR="007D2446">
        <w:t>Strctural</w:t>
      </w:r>
      <w:proofErr w:type="spellEnd"/>
      <w:r w:rsidR="007D2446">
        <w:t xml:space="preserve"> Atlas included with FSL</w:t>
      </w:r>
      <w:r>
        <w:t xml:space="preserve"> (http://fsl.fmrib.ox.ac.uk)</w:t>
      </w:r>
      <w:r w:rsidR="007D2446">
        <w:t>.</w:t>
      </w:r>
    </w:p>
    <w:p w14:paraId="11B9FB9E" w14:textId="7D6F57B8" w:rsidR="00AF41A8" w:rsidRDefault="005A4A5C" w:rsidP="00C537AF">
      <w:pPr>
        <w:pStyle w:val="ListParagraph"/>
        <w:numPr>
          <w:ilvl w:val="0"/>
          <w:numId w:val="16"/>
        </w:numPr>
        <w:bidi w:val="0"/>
        <w:spacing w:line="480" w:lineRule="auto"/>
        <w:rPr>
          <w:i/>
          <w:iCs/>
        </w:rPr>
      </w:pPr>
      <w:r>
        <w:rPr>
          <w:i/>
          <w:iCs/>
        </w:rPr>
        <w:t>Posterior medial frontal cortex (</w:t>
      </w:r>
      <w:proofErr w:type="spellStart"/>
      <w:r>
        <w:rPr>
          <w:i/>
          <w:iCs/>
        </w:rPr>
        <w:t>pMFC</w:t>
      </w:r>
      <w:proofErr w:type="spellEnd"/>
      <w:r>
        <w:rPr>
          <w:i/>
          <w:iCs/>
        </w:rPr>
        <w:t xml:space="preserve">). </w:t>
      </w:r>
      <w:r>
        <w:t xml:space="preserve">The </w:t>
      </w:r>
      <w:proofErr w:type="spellStart"/>
      <w:r>
        <w:t>pMFC</w:t>
      </w:r>
      <w:proofErr w:type="spellEnd"/>
      <w:r>
        <w:t xml:space="preserve"> ROI will be defined as a 8-mm sphere around MNI coordinates [0, 17, 46], obtained from a functional MRI study on decision confidence </w:t>
      </w:r>
      <w:r>
        <w:fldChar w:fldCharType="begin" w:fldLock="1"/>
      </w:r>
      <w:r>
        <w: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"plainTextFormattedCitation" : "(Stephen M Fleming, Huijgen, &amp; Dolan, 2012)", "previouslyFormattedCitation" : "(Stephen M Fleming, Huijgen, &amp; Dolan, 2012)" }, "properties" : {  }, "schema" : "https://github.com/citation-style-language/schema/raw/master/csl-citation.json" }</w:instrText>
      </w:r>
      <w:r>
        <w:fldChar w:fldCharType="separate"/>
      </w:r>
      <w:r w:rsidRPr="005A4A5C">
        <w:rPr>
          <w:noProof/>
        </w:rPr>
        <w:t>(Stephen M Fleming, Huijgen, &amp; Dolan, 2012)</w:t>
      </w:r>
      <w:r>
        <w:fldChar w:fldCharType="end"/>
      </w:r>
      <w:r w:rsidR="00705D4B">
        <w:rPr>
          <w:i/>
          <w:iCs/>
        </w:rPr>
        <w:t xml:space="preserve"> </w:t>
      </w:r>
      <w:r w:rsidR="00705D4B">
        <w:t>and aligned to the cortical midline.</w:t>
      </w:r>
    </w:p>
    <w:p w14:paraId="6F668C6A" w14:textId="192FDE12" w:rsidR="005A4A5C" w:rsidRDefault="005A4A5C" w:rsidP="00C537AF">
      <w:pPr>
        <w:pStyle w:val="ListParagraph"/>
        <w:numPr>
          <w:ilvl w:val="0"/>
          <w:numId w:val="16"/>
        </w:numPr>
        <w:bidi w:val="0"/>
        <w:spacing w:line="480" w:lineRule="auto"/>
        <w:rPr>
          <w:i/>
          <w:iCs/>
        </w:rPr>
      </w:pPr>
      <w:r>
        <w:rPr>
          <w:i/>
          <w:iCs/>
        </w:rPr>
        <w:t xml:space="preserve">Precuneus. </w:t>
      </w:r>
      <w:r>
        <w:t xml:space="preserve">The precuneus ROI will be </w:t>
      </w:r>
      <w:r w:rsidR="00E9115C">
        <w:t xml:space="preserve">defined as a 8-mm sphere around MNI coordinates [0,-57,18], based on Voxel Based Morphometry studies of metacognitive </w:t>
      </w:r>
      <w:r w:rsidR="00E9115C">
        <w:lastRenderedPageBreak/>
        <w:t xml:space="preserve">efficiency </w:t>
      </w:r>
      <w:r w:rsidR="00E9115C">
        <w:fldChar w:fldCharType="begin" w:fldLock="1"/>
      </w:r>
      <w:r w:rsidR="00E911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"mendeley" : { "formattedCitation" : "(S.M. Fleming et al., 2009; Mccurdy et al., 2013)", "manualFormatting" : "(Fleming et al., 2010; Mccurdy et al., 2013)", "plainTextFormattedCitation" : "(S.M. Fleming et al., 2009; Mccurdy et al., 2013)", "previouslyFormattedCitation" : "(S.M. Fleming et al., 2009; Mccurdy et al., 2013)" }, "properties" : {  }, "schema" : "https://github.com/citation-style-language/schema/raw/master/csl-citation.json" }</w:instrText>
      </w:r>
      <w:r w:rsidR="00E9115C">
        <w:fldChar w:fldCharType="separate"/>
      </w:r>
      <w:r w:rsidR="00E9115C" w:rsidRPr="00E9115C">
        <w:rPr>
          <w:noProof/>
        </w:rPr>
        <w:t>(Fleming et al., 20</w:t>
      </w:r>
      <w:r w:rsidR="00E9115C">
        <w:rPr>
          <w:noProof/>
        </w:rPr>
        <w:t>10</w:t>
      </w:r>
      <w:r w:rsidR="00E9115C" w:rsidRPr="00E9115C">
        <w:rPr>
          <w:noProof/>
        </w:rPr>
        <w:t>; Mccurdy et al., 2013)</w:t>
      </w:r>
      <w:r w:rsidR="00E9115C">
        <w:fldChar w:fldCharType="end"/>
      </w:r>
      <w:r w:rsidR="00E9115C">
        <w:rPr>
          <w:i/>
          <w:iCs/>
        </w:rPr>
        <w:t xml:space="preserve"> </w:t>
      </w:r>
      <w:r w:rsidR="00E9115C">
        <w:t>and aligned to the cortical midline.</w:t>
      </w:r>
    </w:p>
    <w:p w14:paraId="76C8381D" w14:textId="4FCA886F" w:rsidR="00836AFE" w:rsidRDefault="00836AFE" w:rsidP="00CF042B">
      <w:pPr>
        <w:bidi w:val="0"/>
        <w:spacing w:line="480" w:lineRule="auto"/>
      </w:pPr>
      <w:r>
        <w:t xml:space="preserve">For the FPC ROI, a small-volume correction will be applied to individual voxels within the ROI for all </w:t>
      </w:r>
      <w:r w:rsidR="00CF042B">
        <w:t xml:space="preserve">univariate </w:t>
      </w:r>
      <w:r>
        <w:t>contrasts</w:t>
      </w:r>
      <w:r w:rsidR="00CF042B">
        <w:t xml:space="preserve">. For the multivariate analysis, we will use searchlight to scan for spatial patterns within the ROI, followed by a correction for multiple comparisons. </w:t>
      </w:r>
      <w:r>
        <w:t xml:space="preserve"> </w:t>
      </w:r>
    </w:p>
    <w:p w14:paraId="6BF5F430" w14:textId="4A926BA3" w:rsidR="00764333" w:rsidRPr="00764333" w:rsidRDefault="00836AFE" w:rsidP="00CF042B">
      <w:pPr>
        <w:bidi w:val="0"/>
        <w:spacing w:line="480" w:lineRule="auto"/>
      </w:pPr>
      <w:r>
        <w:t>For all other ROIs, a GLM model will be fitted to the mean time course of voxels within the region</w:t>
      </w:r>
      <w:r w:rsidR="00CF042B">
        <w:t>, and multivariate analysis will be performed on all the voxels within the ROI</w:t>
      </w:r>
    </w:p>
    <w:p w14:paraId="63B1C660" w14:textId="76AE4E30" w:rsidR="00705092" w:rsidRDefault="00705092" w:rsidP="00C537AF">
      <w:pPr>
        <w:pStyle w:val="Heading3"/>
        <w:bidi w:val="0"/>
        <w:spacing w:line="480" w:lineRule="auto"/>
      </w:pPr>
      <w:r>
        <w:t>Univariate Analysis</w:t>
      </w:r>
    </w:p>
    <w:p w14:paraId="2FBB9D34" w14:textId="5159F22A" w:rsidR="00565D3F" w:rsidRPr="00565D3F" w:rsidRDefault="00565D3F" w:rsidP="00C534FE">
      <w:pPr>
        <w:bidi w:val="0"/>
        <w:spacing w:line="480" w:lineRule="auto"/>
      </w:pPr>
      <w:r>
        <w:t>The univariate analysis will be based on a design matrix in which different trial types are modeled by different regressors (</w:t>
      </w:r>
      <w:r w:rsidR="002F2AB2">
        <w:t>main design matrix,</w:t>
      </w:r>
      <w:r>
        <w:t xml:space="preserve"> below). </w:t>
      </w:r>
      <w:r w:rsidR="002F2AB2">
        <w:t>Additionally, to</w:t>
      </w:r>
      <w:r>
        <w:t xml:space="preserve"> examine the global effect of confidence across trial types, a simpler design matrix will be fitted to the data as a first step (</w:t>
      </w:r>
      <w:r w:rsidR="002F2AB2">
        <w:t>global confidence design matrix, below</w:t>
      </w:r>
      <w:r>
        <w:t>).</w:t>
      </w:r>
    </w:p>
    <w:p w14:paraId="08B12D4E" w14:textId="76CB38A6" w:rsidR="00565D3F" w:rsidRDefault="00565D3F" w:rsidP="00C537AF">
      <w:pPr>
        <w:pStyle w:val="Heading4"/>
        <w:bidi w:val="0"/>
        <w:spacing w:line="480" w:lineRule="auto"/>
      </w:pPr>
      <w:r>
        <w:t xml:space="preserve">Global Confidence Design Matrix </w:t>
      </w:r>
    </w:p>
    <w:p w14:paraId="43EE76A3" w14:textId="2F610FD2" w:rsidR="002F2AB2" w:rsidRDefault="00565D3F" w:rsidP="0064247B">
      <w:pPr>
        <w:bidi w:val="0"/>
        <w:spacing w:line="480" w:lineRule="auto"/>
      </w:pPr>
      <w:commentRangeStart w:id="28"/>
      <w:r>
        <w:t xml:space="preserve">The </w:t>
      </w:r>
      <w:r w:rsidR="002F2AB2">
        <w:t>global confidence design matrix will consist of</w:t>
      </w:r>
      <w:r w:rsidR="0064247B">
        <w:t xml:space="preserve"> only 4 </w:t>
      </w:r>
      <w:proofErr w:type="spellStart"/>
      <w:r w:rsidR="0064247B">
        <w:t>regressors</w:t>
      </w:r>
      <w:proofErr w:type="spellEnd"/>
      <w:r w:rsidR="0064247B">
        <w:t xml:space="preserve"> of interest. The first two primary </w:t>
      </w:r>
      <w:proofErr w:type="spellStart"/>
      <w:r w:rsidR="0064247B">
        <w:t>regressors</w:t>
      </w:r>
      <w:proofErr w:type="spellEnd"/>
      <w:r w:rsidR="0064247B">
        <w:t xml:space="preserve"> will be </w:t>
      </w:r>
      <w:r w:rsidR="002F2AB2">
        <w:t>'correct trials' (trials in which the participant was correc</w:t>
      </w:r>
      <w:r w:rsidR="0064247B">
        <w:t xml:space="preserve">t, across tasks and responses) and </w:t>
      </w:r>
      <w:r w:rsidR="002F2AB2">
        <w:t>'incorrect trials' (trials in which the participant was incorrect, across tasks and re</w:t>
      </w:r>
      <w:r w:rsidR="0064247B">
        <w:t xml:space="preserve">sponses). Single events will be modeled by a boxcar </w:t>
      </w:r>
      <w:proofErr w:type="spellStart"/>
      <w:r w:rsidR="0064247B">
        <w:t>regressor</w:t>
      </w:r>
      <w:proofErr w:type="spellEnd"/>
      <w:r w:rsidR="0064247B">
        <w:t xml:space="preserve"> with nonzero entries at the 4000 millisecond interval between the offset of the stimulus and the end of the confidence rating phase, and will be convolved with the canonical </w:t>
      </w:r>
      <w:r w:rsidR="0064247B">
        <w:t>hemodynamic response function (HRF).</w:t>
      </w:r>
      <w:r w:rsidR="0064247B">
        <w:t xml:space="preserve"> </w:t>
      </w:r>
      <w:r w:rsidR="002F2AB2">
        <w:t xml:space="preserve"> </w:t>
      </w:r>
      <w:r w:rsidR="0064247B">
        <w:t>Additionally, the design matrix will include a</w:t>
      </w:r>
      <w:r w:rsidR="002F2AB2">
        <w:t xml:space="preserve"> confidence parametric modulator for each of the first two regressors.</w:t>
      </w:r>
      <w:commentRangeEnd w:id="28"/>
      <w:r w:rsidR="00E75865">
        <w:rPr>
          <w:rStyle w:val="CommentReference"/>
        </w:rPr>
        <w:commentReference w:id="28"/>
      </w:r>
    </w:p>
    <w:p w14:paraId="00719023" w14:textId="12F606BB" w:rsidR="002F2AB2" w:rsidRDefault="002F2AB2" w:rsidP="00C534FE">
      <w:pPr>
        <w:bidi w:val="0"/>
        <w:spacing w:line="480" w:lineRule="auto"/>
      </w:pPr>
      <w:r>
        <w:t xml:space="preserve">The construction of the regressors and the additional nuisance regressors will be handled similarly to the main design matrix. </w:t>
      </w:r>
    </w:p>
    <w:p w14:paraId="6A6EC8C4" w14:textId="489ADBC4" w:rsidR="002F2AB2" w:rsidRPr="002F2AB2" w:rsidRDefault="002F2AB2" w:rsidP="00C534FE">
      <w:pPr>
        <w:bidi w:val="0"/>
        <w:spacing w:line="480" w:lineRule="auto"/>
      </w:pPr>
      <w:r>
        <w:lastRenderedPageBreak/>
        <w:t xml:space="preserve">We will use the parameter estimates from this design matrix to extract a group-level map of confidence modulation in correct responses, across all tasks and conditions. </w:t>
      </w:r>
    </w:p>
    <w:p w14:paraId="0137461E" w14:textId="0EA0C1DF" w:rsidR="00931F52" w:rsidRDefault="00906665" w:rsidP="00565D3F">
      <w:pPr>
        <w:pStyle w:val="Heading4"/>
        <w:bidi w:val="0"/>
        <w:spacing w:line="480" w:lineRule="auto"/>
      </w:pPr>
      <w:r>
        <w:t xml:space="preserve">Main </w:t>
      </w:r>
      <w:r w:rsidR="00931F52">
        <w:t>Design Matrix</w:t>
      </w:r>
    </w:p>
    <w:p w14:paraId="722142B4" w14:textId="2EB220A1" w:rsidR="00931F52" w:rsidRDefault="00924956" w:rsidP="00063904">
      <w:pPr>
        <w:bidi w:val="0"/>
        <w:spacing w:line="480" w:lineRule="auto"/>
      </w:pPr>
      <w:r>
        <w:t xml:space="preserve">The </w:t>
      </w:r>
      <w:r w:rsidR="002F2AB2">
        <w:t xml:space="preserve">main </w:t>
      </w:r>
      <w:r>
        <w:t xml:space="preserve">design matrix for the univariate GLM analysis will consist of </w:t>
      </w:r>
      <w:r w:rsidR="00931F52">
        <w:t xml:space="preserve">16 regressors of interest. There will be 8 regressors for every combination of </w:t>
      </w:r>
      <w:r w:rsidR="00931F52" w:rsidRPr="00931F52">
        <w:rPr>
          <w:i/>
          <w:iCs/>
        </w:rPr>
        <w:t>task x condition x response</w:t>
      </w:r>
      <w:r w:rsidR="00931F52">
        <w:t xml:space="preserve">: For example, there will be a regressor for detection trials where a signal was present ('Yes') and the subject reported seeing a signal ('Yes'; Y_Y). </w:t>
      </w:r>
      <w:r w:rsidR="00063904">
        <w:t>The relevant trials will be modeled by a</w:t>
      </w:r>
      <w:r w:rsidR="00931F52">
        <w:t xml:space="preserve"> boxcar </w:t>
      </w:r>
      <w:proofErr w:type="spellStart"/>
      <w:r w:rsidR="00931F52">
        <w:t>regressor</w:t>
      </w:r>
      <w:proofErr w:type="spellEnd"/>
      <w:r w:rsidR="00931F52">
        <w:t xml:space="preserve"> with nonzero entries at the 4000 millisecond </w:t>
      </w:r>
      <w:r w:rsidR="00063904">
        <w:t>interval between the offset of the stimulus and the end of the confidence rating phase</w:t>
      </w:r>
      <w:r w:rsidR="00063904">
        <w:t xml:space="preserve">. This </w:t>
      </w:r>
      <w:proofErr w:type="spellStart"/>
      <w:r w:rsidR="00063904">
        <w:t>regressor</w:t>
      </w:r>
      <w:proofErr w:type="spellEnd"/>
      <w:r w:rsidR="00063904">
        <w:t xml:space="preserve"> </w:t>
      </w:r>
      <w:r w:rsidR="00931F52">
        <w:t xml:space="preserve">will </w:t>
      </w:r>
      <w:r w:rsidR="00063904">
        <w:t xml:space="preserve">then </w:t>
      </w:r>
      <w:r w:rsidR="00931F52">
        <w:t xml:space="preserve">be convolved with the canonical hemodynamic response function (HRF). </w:t>
      </w:r>
    </w:p>
    <w:p w14:paraId="585764A6" w14:textId="261DEE9C" w:rsidR="00931F52" w:rsidRDefault="00931F52" w:rsidP="00C537AF">
      <w:pPr>
        <w:bidi w:val="0"/>
        <w:spacing w:line="480" w:lineRule="auto"/>
      </w:pPr>
      <w:r>
        <w:t xml:space="preserve">Each of these primary regressors </w:t>
      </w:r>
      <w:commentRangeStart w:id="29"/>
      <w:commentRangeStart w:id="30"/>
      <w:r>
        <w:t>will be accompanied by a parametric modulator, indicating the reported confidence for each trial</w:t>
      </w:r>
      <w:commentRangeEnd w:id="29"/>
      <w:r w:rsidR="00A15E34">
        <w:rPr>
          <w:rStyle w:val="CommentReference"/>
        </w:rPr>
        <w:commentReference w:id="29"/>
      </w:r>
      <w:commentRangeEnd w:id="30"/>
      <w:r w:rsidR="00063904">
        <w:rPr>
          <w:rStyle w:val="CommentReference"/>
        </w:rPr>
        <w:commentReference w:id="30"/>
      </w:r>
      <w:r>
        <w:t>. Together, this makes a total of 16 regressors:</w:t>
      </w:r>
    </w:p>
    <w:tbl>
      <w:tblPr>
        <w:tblStyle w:val="TableGrid"/>
        <w:tblW w:w="0" w:type="auto"/>
        <w:tblLook w:val="04A0" w:firstRow="1" w:lastRow="0" w:firstColumn="1" w:lastColumn="0" w:noHBand="0" w:noVBand="1"/>
      </w:tblPr>
      <w:tblGrid>
        <w:gridCol w:w="440"/>
        <w:gridCol w:w="1672"/>
        <w:gridCol w:w="1701"/>
        <w:gridCol w:w="1797"/>
        <w:gridCol w:w="1797"/>
      </w:tblGrid>
      <w:tr w:rsidR="00931F52" w14:paraId="32AB1F0D" w14:textId="77777777" w:rsidTr="00931F52">
        <w:tc>
          <w:tcPr>
            <w:tcW w:w="440" w:type="dxa"/>
            <w:tcBorders>
              <w:top w:val="nil"/>
              <w:left w:val="nil"/>
              <w:bottom w:val="single" w:sz="4" w:space="0" w:color="auto"/>
              <w:right w:val="nil"/>
            </w:tcBorders>
            <w:vAlign w:val="center"/>
          </w:tcPr>
          <w:p w14:paraId="555B65D0" w14:textId="77777777" w:rsidR="00931F52" w:rsidRDefault="00931F52" w:rsidP="00C537AF">
            <w:pPr>
              <w:bidi w:val="0"/>
              <w:spacing w:line="480" w:lineRule="auto"/>
              <w:jc w:val="center"/>
              <w:rPr>
                <w:i/>
                <w:iCs/>
              </w:rPr>
            </w:pPr>
          </w:p>
        </w:tc>
        <w:tc>
          <w:tcPr>
            <w:tcW w:w="1672" w:type="dxa"/>
            <w:tcBorders>
              <w:top w:val="nil"/>
              <w:left w:val="nil"/>
              <w:bottom w:val="single" w:sz="4" w:space="0" w:color="auto"/>
              <w:right w:val="nil"/>
            </w:tcBorders>
            <w:vAlign w:val="center"/>
          </w:tcPr>
          <w:p w14:paraId="2E5DB774" w14:textId="77777777" w:rsidR="00931F52" w:rsidRPr="00931F52" w:rsidRDefault="00931F52" w:rsidP="00C537AF">
            <w:pPr>
              <w:bidi w:val="0"/>
              <w:spacing w:line="480" w:lineRule="auto"/>
              <w:jc w:val="center"/>
              <w:rPr>
                <w:i/>
                <w:iCs/>
              </w:rPr>
            </w:pPr>
          </w:p>
        </w:tc>
        <w:tc>
          <w:tcPr>
            <w:tcW w:w="1701" w:type="dxa"/>
            <w:tcBorders>
              <w:top w:val="nil"/>
              <w:left w:val="nil"/>
              <w:bottom w:val="single" w:sz="4" w:space="0" w:color="auto"/>
              <w:right w:val="nil"/>
            </w:tcBorders>
            <w:vAlign w:val="center"/>
          </w:tcPr>
          <w:p w14:paraId="5C539D47" w14:textId="7EDFBB9F" w:rsidR="00931F52" w:rsidRPr="00931F52" w:rsidRDefault="00931F52" w:rsidP="00C537AF">
            <w:pPr>
              <w:bidi w:val="0"/>
              <w:spacing w:line="480" w:lineRule="auto"/>
              <w:jc w:val="center"/>
              <w:rPr>
                <w:b/>
                <w:bCs/>
              </w:rPr>
            </w:pPr>
            <w:r w:rsidRPr="00931F52">
              <w:rPr>
                <w:b/>
                <w:bCs/>
              </w:rPr>
              <w:t>Task</w:t>
            </w:r>
          </w:p>
        </w:tc>
        <w:tc>
          <w:tcPr>
            <w:tcW w:w="1797" w:type="dxa"/>
            <w:tcBorders>
              <w:top w:val="nil"/>
              <w:left w:val="nil"/>
              <w:bottom w:val="single" w:sz="4" w:space="0" w:color="auto"/>
              <w:right w:val="nil"/>
            </w:tcBorders>
            <w:vAlign w:val="center"/>
          </w:tcPr>
          <w:p w14:paraId="0EC59938" w14:textId="48AFB0C9" w:rsidR="00931F52" w:rsidRPr="00931F52" w:rsidRDefault="00931F52" w:rsidP="00C537AF">
            <w:pPr>
              <w:bidi w:val="0"/>
              <w:spacing w:line="480" w:lineRule="auto"/>
              <w:jc w:val="center"/>
              <w:rPr>
                <w:b/>
                <w:bCs/>
              </w:rPr>
            </w:pPr>
            <w:r w:rsidRPr="00931F52">
              <w:rPr>
                <w:b/>
                <w:bCs/>
              </w:rPr>
              <w:t>Stimulus</w:t>
            </w:r>
          </w:p>
        </w:tc>
        <w:tc>
          <w:tcPr>
            <w:tcW w:w="1797" w:type="dxa"/>
            <w:tcBorders>
              <w:top w:val="nil"/>
              <w:left w:val="nil"/>
              <w:bottom w:val="single" w:sz="4" w:space="0" w:color="auto"/>
              <w:right w:val="nil"/>
            </w:tcBorders>
            <w:vAlign w:val="center"/>
          </w:tcPr>
          <w:p w14:paraId="4D93A673" w14:textId="3F87C196" w:rsidR="00931F52" w:rsidRPr="00931F52" w:rsidRDefault="00931F52" w:rsidP="00C537AF">
            <w:pPr>
              <w:bidi w:val="0"/>
              <w:spacing w:line="480" w:lineRule="auto"/>
              <w:jc w:val="center"/>
              <w:rPr>
                <w:b/>
                <w:bCs/>
              </w:rPr>
            </w:pPr>
            <w:r w:rsidRPr="00931F52">
              <w:rPr>
                <w:b/>
                <w:bCs/>
              </w:rPr>
              <w:t>Response</w:t>
            </w:r>
          </w:p>
        </w:tc>
      </w:tr>
      <w:tr w:rsidR="00931F52" w14:paraId="0E556C52" w14:textId="77777777" w:rsidTr="00931F52">
        <w:tc>
          <w:tcPr>
            <w:tcW w:w="440" w:type="dxa"/>
            <w:tcBorders>
              <w:top w:val="single" w:sz="4" w:space="0" w:color="auto"/>
            </w:tcBorders>
            <w:shd w:val="clear" w:color="auto" w:fill="DEEAF6" w:themeFill="accent5" w:themeFillTint="33"/>
            <w:vAlign w:val="center"/>
          </w:tcPr>
          <w:p w14:paraId="58615AF8" w14:textId="6C8DA04B" w:rsidR="00931F52" w:rsidRPr="00931F52" w:rsidRDefault="00931F52" w:rsidP="00C537AF">
            <w:pPr>
              <w:bidi w:val="0"/>
              <w:spacing w:line="480" w:lineRule="auto"/>
              <w:rPr>
                <w:i/>
                <w:iCs/>
              </w:rPr>
            </w:pPr>
            <w:r>
              <w:rPr>
                <w:i/>
                <w:iCs/>
              </w:rPr>
              <w:t>1</w:t>
            </w:r>
          </w:p>
        </w:tc>
        <w:tc>
          <w:tcPr>
            <w:tcW w:w="1672" w:type="dxa"/>
            <w:tcBorders>
              <w:top w:val="single" w:sz="4" w:space="0" w:color="auto"/>
            </w:tcBorders>
            <w:shd w:val="clear" w:color="auto" w:fill="DEEAF6" w:themeFill="accent5" w:themeFillTint="33"/>
            <w:vAlign w:val="center"/>
          </w:tcPr>
          <w:p w14:paraId="27678416" w14:textId="0B51B38A" w:rsidR="00931F52" w:rsidRPr="00931F52" w:rsidRDefault="00931F52" w:rsidP="00C537AF">
            <w:pPr>
              <w:bidi w:val="0"/>
              <w:spacing w:line="480" w:lineRule="auto"/>
              <w:jc w:val="center"/>
              <w:rPr>
                <w:i/>
                <w:iCs/>
              </w:rPr>
            </w:pPr>
            <w:r w:rsidRPr="00931F52">
              <w:rPr>
                <w:i/>
                <w:iCs/>
              </w:rPr>
              <w:t>CW_CW</w:t>
            </w:r>
          </w:p>
        </w:tc>
        <w:tc>
          <w:tcPr>
            <w:tcW w:w="1701" w:type="dxa"/>
            <w:vMerge w:val="restart"/>
            <w:tcBorders>
              <w:top w:val="single" w:sz="4" w:space="0" w:color="auto"/>
            </w:tcBorders>
            <w:shd w:val="clear" w:color="auto" w:fill="DEEAF6" w:themeFill="accent5" w:themeFillTint="33"/>
            <w:vAlign w:val="center"/>
          </w:tcPr>
          <w:p w14:paraId="4942FCE9" w14:textId="68C77FEB" w:rsidR="00931F52" w:rsidRDefault="00931F52" w:rsidP="00C537AF">
            <w:pPr>
              <w:bidi w:val="0"/>
              <w:spacing w:line="480" w:lineRule="auto"/>
              <w:jc w:val="center"/>
            </w:pPr>
            <w:r>
              <w:t>Discrimination</w:t>
            </w:r>
          </w:p>
        </w:tc>
        <w:tc>
          <w:tcPr>
            <w:tcW w:w="1797" w:type="dxa"/>
            <w:vMerge w:val="restart"/>
            <w:tcBorders>
              <w:top w:val="single" w:sz="4" w:space="0" w:color="auto"/>
            </w:tcBorders>
            <w:shd w:val="clear" w:color="auto" w:fill="DEEAF6" w:themeFill="accent5" w:themeFillTint="33"/>
            <w:vAlign w:val="center"/>
          </w:tcPr>
          <w:p w14:paraId="41EB2198" w14:textId="2B04AEE5" w:rsidR="00931F52" w:rsidRDefault="00931F52" w:rsidP="00C537AF">
            <w:pPr>
              <w:bidi w:val="0"/>
              <w:spacing w:line="480" w:lineRule="auto"/>
              <w:jc w:val="center"/>
            </w:pPr>
            <w:r>
              <w:t>Clockwise</w:t>
            </w:r>
          </w:p>
        </w:tc>
        <w:tc>
          <w:tcPr>
            <w:tcW w:w="1797" w:type="dxa"/>
            <w:vMerge w:val="restart"/>
            <w:tcBorders>
              <w:top w:val="single" w:sz="4" w:space="0" w:color="auto"/>
            </w:tcBorders>
            <w:shd w:val="clear" w:color="auto" w:fill="DEEAF6" w:themeFill="accent5" w:themeFillTint="33"/>
            <w:vAlign w:val="center"/>
          </w:tcPr>
          <w:p w14:paraId="374605DF" w14:textId="6BFF6A78" w:rsidR="00931F52" w:rsidRDefault="00931F52" w:rsidP="00C537AF">
            <w:pPr>
              <w:bidi w:val="0"/>
              <w:spacing w:line="480" w:lineRule="auto"/>
              <w:jc w:val="center"/>
            </w:pPr>
            <w:r>
              <w:t>Clockwise</w:t>
            </w:r>
          </w:p>
        </w:tc>
      </w:tr>
      <w:tr w:rsidR="00931F52" w14:paraId="6ABFC24B" w14:textId="77777777" w:rsidTr="00931F52">
        <w:tc>
          <w:tcPr>
            <w:tcW w:w="440" w:type="dxa"/>
            <w:shd w:val="clear" w:color="auto" w:fill="DEEAF6" w:themeFill="accent5" w:themeFillTint="33"/>
            <w:vAlign w:val="center"/>
          </w:tcPr>
          <w:p w14:paraId="56DF9342" w14:textId="561A69C3" w:rsidR="00931F52" w:rsidRPr="00931F52" w:rsidRDefault="00931F52" w:rsidP="00C537AF">
            <w:pPr>
              <w:bidi w:val="0"/>
              <w:spacing w:line="480" w:lineRule="auto"/>
              <w:rPr>
                <w:i/>
                <w:iCs/>
              </w:rPr>
            </w:pPr>
            <w:r>
              <w:rPr>
                <w:i/>
                <w:iCs/>
              </w:rPr>
              <w:t>2</w:t>
            </w:r>
          </w:p>
        </w:tc>
        <w:tc>
          <w:tcPr>
            <w:tcW w:w="1672" w:type="dxa"/>
            <w:shd w:val="clear" w:color="auto" w:fill="DEEAF6" w:themeFill="accent5" w:themeFillTint="33"/>
            <w:vAlign w:val="center"/>
          </w:tcPr>
          <w:p w14:paraId="7E29367D" w14:textId="494B13C2" w:rsidR="00931F52" w:rsidRPr="00931F52" w:rsidRDefault="00931F52" w:rsidP="00C537AF">
            <w:pPr>
              <w:bidi w:val="0"/>
              <w:spacing w:line="480" w:lineRule="auto"/>
              <w:jc w:val="center"/>
              <w:rPr>
                <w:i/>
                <w:iCs/>
              </w:rPr>
            </w:pPr>
            <w:proofErr w:type="spellStart"/>
            <w:r>
              <w:rPr>
                <w:i/>
                <w:iCs/>
              </w:rPr>
              <w:t>CW_CCW_conf</w:t>
            </w:r>
            <w:proofErr w:type="spellEnd"/>
          </w:p>
        </w:tc>
        <w:tc>
          <w:tcPr>
            <w:tcW w:w="1701" w:type="dxa"/>
            <w:vMerge/>
            <w:shd w:val="clear" w:color="auto" w:fill="DEEAF6" w:themeFill="accent5" w:themeFillTint="33"/>
            <w:vAlign w:val="center"/>
          </w:tcPr>
          <w:p w14:paraId="0E1C5C2A" w14:textId="4761C7B6" w:rsidR="00931F52" w:rsidRDefault="00931F52" w:rsidP="00C537AF">
            <w:pPr>
              <w:bidi w:val="0"/>
              <w:spacing w:line="480" w:lineRule="auto"/>
              <w:jc w:val="center"/>
            </w:pPr>
          </w:p>
        </w:tc>
        <w:tc>
          <w:tcPr>
            <w:tcW w:w="1797" w:type="dxa"/>
            <w:vMerge/>
            <w:shd w:val="clear" w:color="auto" w:fill="DEEAF6" w:themeFill="accent5" w:themeFillTint="33"/>
            <w:vAlign w:val="center"/>
          </w:tcPr>
          <w:p w14:paraId="3728AAE9" w14:textId="3322569E" w:rsidR="00931F52" w:rsidRDefault="00931F52" w:rsidP="00C537AF">
            <w:pPr>
              <w:bidi w:val="0"/>
              <w:spacing w:line="480" w:lineRule="auto"/>
              <w:jc w:val="center"/>
            </w:pPr>
          </w:p>
        </w:tc>
        <w:tc>
          <w:tcPr>
            <w:tcW w:w="1797" w:type="dxa"/>
            <w:vMerge/>
            <w:shd w:val="clear" w:color="auto" w:fill="DEEAF6" w:themeFill="accent5" w:themeFillTint="33"/>
            <w:vAlign w:val="center"/>
          </w:tcPr>
          <w:p w14:paraId="28B1410C" w14:textId="77777777" w:rsidR="00931F52" w:rsidRDefault="00931F52" w:rsidP="00C537AF">
            <w:pPr>
              <w:bidi w:val="0"/>
              <w:spacing w:line="480" w:lineRule="auto"/>
              <w:jc w:val="center"/>
            </w:pPr>
          </w:p>
        </w:tc>
      </w:tr>
      <w:tr w:rsidR="00931F52" w14:paraId="612020BC" w14:textId="77777777" w:rsidTr="00931F52">
        <w:tc>
          <w:tcPr>
            <w:tcW w:w="440" w:type="dxa"/>
            <w:shd w:val="clear" w:color="auto" w:fill="FBE4D5" w:themeFill="accent2" w:themeFillTint="33"/>
            <w:vAlign w:val="center"/>
          </w:tcPr>
          <w:p w14:paraId="44185CE6" w14:textId="1677C135" w:rsidR="00931F52" w:rsidRPr="00931F52" w:rsidRDefault="00931F52" w:rsidP="00C537AF">
            <w:pPr>
              <w:bidi w:val="0"/>
              <w:spacing w:line="480" w:lineRule="auto"/>
              <w:rPr>
                <w:i/>
                <w:iCs/>
              </w:rPr>
            </w:pPr>
            <w:r>
              <w:rPr>
                <w:i/>
                <w:iCs/>
              </w:rPr>
              <w:t>3</w:t>
            </w:r>
          </w:p>
        </w:tc>
        <w:tc>
          <w:tcPr>
            <w:tcW w:w="1672" w:type="dxa"/>
            <w:shd w:val="clear" w:color="auto" w:fill="FBE4D5" w:themeFill="accent2" w:themeFillTint="33"/>
            <w:vAlign w:val="center"/>
          </w:tcPr>
          <w:p w14:paraId="598DB473" w14:textId="58EA1AB2" w:rsidR="00931F52" w:rsidRPr="00931F52" w:rsidRDefault="00931F52" w:rsidP="00C537AF">
            <w:pPr>
              <w:bidi w:val="0"/>
              <w:spacing w:line="480" w:lineRule="auto"/>
              <w:jc w:val="center"/>
              <w:rPr>
                <w:i/>
                <w:iCs/>
              </w:rPr>
            </w:pPr>
            <w:r>
              <w:rPr>
                <w:i/>
                <w:iCs/>
              </w:rPr>
              <w:t>CW_CCW</w:t>
            </w:r>
          </w:p>
        </w:tc>
        <w:tc>
          <w:tcPr>
            <w:tcW w:w="1701" w:type="dxa"/>
            <w:vMerge w:val="restart"/>
            <w:shd w:val="clear" w:color="auto" w:fill="FBE4D5" w:themeFill="accent2" w:themeFillTint="33"/>
            <w:vAlign w:val="center"/>
          </w:tcPr>
          <w:p w14:paraId="2C508DA0" w14:textId="3716565A" w:rsidR="00931F52" w:rsidRDefault="00931F52" w:rsidP="00C537AF">
            <w:pPr>
              <w:bidi w:val="0"/>
              <w:spacing w:line="480" w:lineRule="auto"/>
              <w:jc w:val="center"/>
            </w:pPr>
            <w:r>
              <w:t>Discrimination</w:t>
            </w:r>
          </w:p>
        </w:tc>
        <w:tc>
          <w:tcPr>
            <w:tcW w:w="1797" w:type="dxa"/>
            <w:vMerge w:val="restart"/>
            <w:shd w:val="clear" w:color="auto" w:fill="FBE4D5" w:themeFill="accent2" w:themeFillTint="33"/>
            <w:vAlign w:val="center"/>
          </w:tcPr>
          <w:p w14:paraId="39B3FABE" w14:textId="5A8A693B" w:rsidR="00931F52" w:rsidRDefault="00931F52" w:rsidP="00C537AF">
            <w:pPr>
              <w:bidi w:val="0"/>
              <w:spacing w:line="480" w:lineRule="auto"/>
              <w:jc w:val="center"/>
            </w:pPr>
            <w:r>
              <w:t>Clockwise</w:t>
            </w:r>
          </w:p>
        </w:tc>
        <w:tc>
          <w:tcPr>
            <w:tcW w:w="1797" w:type="dxa"/>
            <w:vMerge w:val="restart"/>
            <w:shd w:val="clear" w:color="auto" w:fill="FBE4D5" w:themeFill="accent2" w:themeFillTint="33"/>
            <w:vAlign w:val="center"/>
          </w:tcPr>
          <w:p w14:paraId="66A4C1B4" w14:textId="3C66F86B" w:rsidR="00931F52" w:rsidRDefault="00931F52" w:rsidP="00C537AF">
            <w:pPr>
              <w:bidi w:val="0"/>
              <w:spacing w:line="480" w:lineRule="auto"/>
              <w:jc w:val="center"/>
            </w:pPr>
            <w:r>
              <w:t>Counterclockwise</w:t>
            </w:r>
          </w:p>
        </w:tc>
      </w:tr>
      <w:tr w:rsidR="00931F52" w14:paraId="5839B1FD" w14:textId="77777777" w:rsidTr="00931F52">
        <w:tc>
          <w:tcPr>
            <w:tcW w:w="440" w:type="dxa"/>
            <w:shd w:val="clear" w:color="auto" w:fill="FBE4D5" w:themeFill="accent2" w:themeFillTint="33"/>
            <w:vAlign w:val="center"/>
          </w:tcPr>
          <w:p w14:paraId="1AA0635F" w14:textId="56B98855" w:rsidR="00931F52" w:rsidRPr="00931F52" w:rsidRDefault="00931F52" w:rsidP="00C537AF">
            <w:pPr>
              <w:bidi w:val="0"/>
              <w:spacing w:line="480" w:lineRule="auto"/>
              <w:rPr>
                <w:i/>
                <w:iCs/>
              </w:rPr>
            </w:pPr>
            <w:r>
              <w:rPr>
                <w:i/>
                <w:iCs/>
              </w:rPr>
              <w:t>4</w:t>
            </w:r>
          </w:p>
        </w:tc>
        <w:tc>
          <w:tcPr>
            <w:tcW w:w="1672" w:type="dxa"/>
            <w:shd w:val="clear" w:color="auto" w:fill="FBE4D5" w:themeFill="accent2" w:themeFillTint="33"/>
            <w:vAlign w:val="center"/>
          </w:tcPr>
          <w:p w14:paraId="2894B1D4" w14:textId="54BC4BEC" w:rsidR="00931F52" w:rsidRPr="00931F52" w:rsidRDefault="00931F52" w:rsidP="00C537AF">
            <w:pPr>
              <w:bidi w:val="0"/>
              <w:spacing w:line="480" w:lineRule="auto"/>
              <w:jc w:val="center"/>
              <w:rPr>
                <w:i/>
                <w:iCs/>
              </w:rPr>
            </w:pPr>
            <w:proofErr w:type="spellStart"/>
            <w:r>
              <w:rPr>
                <w:i/>
                <w:iCs/>
              </w:rPr>
              <w:t>CW_CCW_conf</w:t>
            </w:r>
            <w:proofErr w:type="spellEnd"/>
          </w:p>
        </w:tc>
        <w:tc>
          <w:tcPr>
            <w:tcW w:w="1701" w:type="dxa"/>
            <w:vMerge/>
            <w:vAlign w:val="center"/>
          </w:tcPr>
          <w:p w14:paraId="6B76CA36" w14:textId="77777777" w:rsidR="00931F52" w:rsidRDefault="00931F52" w:rsidP="00C537AF">
            <w:pPr>
              <w:bidi w:val="0"/>
              <w:spacing w:line="480" w:lineRule="auto"/>
              <w:jc w:val="center"/>
            </w:pPr>
          </w:p>
        </w:tc>
        <w:tc>
          <w:tcPr>
            <w:tcW w:w="1797" w:type="dxa"/>
            <w:vMerge/>
            <w:vAlign w:val="center"/>
          </w:tcPr>
          <w:p w14:paraId="4CC5A069" w14:textId="77777777" w:rsidR="00931F52" w:rsidRDefault="00931F52" w:rsidP="00C537AF">
            <w:pPr>
              <w:bidi w:val="0"/>
              <w:spacing w:line="480" w:lineRule="auto"/>
              <w:jc w:val="center"/>
            </w:pPr>
          </w:p>
        </w:tc>
        <w:tc>
          <w:tcPr>
            <w:tcW w:w="1797" w:type="dxa"/>
            <w:vMerge/>
            <w:vAlign w:val="center"/>
          </w:tcPr>
          <w:p w14:paraId="1E2D3147" w14:textId="77777777" w:rsidR="00931F52" w:rsidRDefault="00931F52" w:rsidP="00C537AF">
            <w:pPr>
              <w:bidi w:val="0"/>
              <w:spacing w:line="480" w:lineRule="auto"/>
              <w:jc w:val="center"/>
            </w:pPr>
          </w:p>
        </w:tc>
      </w:tr>
      <w:tr w:rsidR="00931F52" w14:paraId="7E14D2CC" w14:textId="77777777" w:rsidTr="00931F52">
        <w:tc>
          <w:tcPr>
            <w:tcW w:w="440" w:type="dxa"/>
            <w:shd w:val="clear" w:color="auto" w:fill="FBE4D5" w:themeFill="accent2" w:themeFillTint="33"/>
            <w:vAlign w:val="center"/>
          </w:tcPr>
          <w:p w14:paraId="23C4AF34" w14:textId="4D5236C6" w:rsidR="00931F52" w:rsidRPr="00931F52" w:rsidRDefault="00931F52" w:rsidP="00C537AF">
            <w:pPr>
              <w:bidi w:val="0"/>
              <w:spacing w:line="480" w:lineRule="auto"/>
              <w:rPr>
                <w:i/>
                <w:iCs/>
              </w:rPr>
            </w:pPr>
            <w:r>
              <w:rPr>
                <w:i/>
                <w:iCs/>
              </w:rPr>
              <w:t>5</w:t>
            </w:r>
          </w:p>
        </w:tc>
        <w:tc>
          <w:tcPr>
            <w:tcW w:w="1672" w:type="dxa"/>
            <w:shd w:val="clear" w:color="auto" w:fill="FBE4D5" w:themeFill="accent2" w:themeFillTint="33"/>
            <w:vAlign w:val="center"/>
          </w:tcPr>
          <w:p w14:paraId="386E23B5" w14:textId="139633C0" w:rsidR="00931F52" w:rsidRPr="00931F52" w:rsidRDefault="00931F52" w:rsidP="00C537AF">
            <w:pPr>
              <w:bidi w:val="0"/>
              <w:spacing w:line="480" w:lineRule="auto"/>
              <w:jc w:val="center"/>
              <w:rPr>
                <w:i/>
                <w:iCs/>
              </w:rPr>
            </w:pPr>
            <w:r w:rsidRPr="00931F52">
              <w:rPr>
                <w:i/>
                <w:iCs/>
              </w:rPr>
              <w:t>CW_CW</w:t>
            </w:r>
          </w:p>
        </w:tc>
        <w:tc>
          <w:tcPr>
            <w:tcW w:w="1701" w:type="dxa"/>
            <w:vMerge w:val="restart"/>
            <w:shd w:val="clear" w:color="auto" w:fill="FBE4D5" w:themeFill="accent2" w:themeFillTint="33"/>
            <w:vAlign w:val="center"/>
          </w:tcPr>
          <w:p w14:paraId="745CA6B3" w14:textId="044BFBCF" w:rsidR="00931F52" w:rsidRDefault="00931F52" w:rsidP="00C537AF">
            <w:pPr>
              <w:bidi w:val="0"/>
              <w:spacing w:line="480" w:lineRule="auto"/>
              <w:jc w:val="center"/>
            </w:pPr>
            <w:r>
              <w:t>Discrimination</w:t>
            </w:r>
          </w:p>
        </w:tc>
        <w:tc>
          <w:tcPr>
            <w:tcW w:w="1797" w:type="dxa"/>
            <w:vMerge w:val="restart"/>
            <w:shd w:val="clear" w:color="auto" w:fill="FBE4D5" w:themeFill="accent2" w:themeFillTint="33"/>
            <w:vAlign w:val="center"/>
          </w:tcPr>
          <w:p w14:paraId="3ECFAF4F" w14:textId="173616E7" w:rsidR="00931F52" w:rsidRDefault="00931F52" w:rsidP="00C537AF">
            <w:pPr>
              <w:bidi w:val="0"/>
              <w:spacing w:line="480" w:lineRule="auto"/>
              <w:jc w:val="center"/>
            </w:pPr>
            <w:r>
              <w:t>Counterclockwise</w:t>
            </w:r>
          </w:p>
        </w:tc>
        <w:tc>
          <w:tcPr>
            <w:tcW w:w="1797" w:type="dxa"/>
            <w:vMerge w:val="restart"/>
            <w:shd w:val="clear" w:color="auto" w:fill="FBE4D5" w:themeFill="accent2" w:themeFillTint="33"/>
            <w:vAlign w:val="center"/>
          </w:tcPr>
          <w:p w14:paraId="06948335" w14:textId="34B724DD" w:rsidR="00931F52" w:rsidRDefault="00931F52" w:rsidP="00C537AF">
            <w:pPr>
              <w:bidi w:val="0"/>
              <w:spacing w:line="480" w:lineRule="auto"/>
              <w:jc w:val="center"/>
            </w:pPr>
            <w:r>
              <w:t>Clockwise</w:t>
            </w:r>
          </w:p>
        </w:tc>
      </w:tr>
      <w:tr w:rsidR="00931F52" w14:paraId="2A72152B" w14:textId="77777777" w:rsidTr="00931F52">
        <w:tc>
          <w:tcPr>
            <w:tcW w:w="440" w:type="dxa"/>
            <w:shd w:val="clear" w:color="auto" w:fill="FBE4D5" w:themeFill="accent2" w:themeFillTint="33"/>
            <w:vAlign w:val="center"/>
          </w:tcPr>
          <w:p w14:paraId="584E4FE8" w14:textId="7BF5C087" w:rsidR="00931F52" w:rsidRPr="00931F52" w:rsidRDefault="00931F52" w:rsidP="00C537AF">
            <w:pPr>
              <w:bidi w:val="0"/>
              <w:spacing w:line="480" w:lineRule="auto"/>
              <w:rPr>
                <w:i/>
                <w:iCs/>
              </w:rPr>
            </w:pPr>
            <w:r>
              <w:rPr>
                <w:i/>
                <w:iCs/>
              </w:rPr>
              <w:t>6</w:t>
            </w:r>
          </w:p>
        </w:tc>
        <w:tc>
          <w:tcPr>
            <w:tcW w:w="1672" w:type="dxa"/>
            <w:shd w:val="clear" w:color="auto" w:fill="FBE4D5" w:themeFill="accent2" w:themeFillTint="33"/>
            <w:vAlign w:val="center"/>
          </w:tcPr>
          <w:p w14:paraId="7FE7D38B" w14:textId="43ABF105" w:rsidR="00931F52" w:rsidRPr="00931F52" w:rsidRDefault="00931F52" w:rsidP="00C537AF">
            <w:pPr>
              <w:bidi w:val="0"/>
              <w:spacing w:line="480" w:lineRule="auto"/>
              <w:jc w:val="center"/>
              <w:rPr>
                <w:i/>
                <w:iCs/>
              </w:rPr>
            </w:pPr>
            <w:proofErr w:type="spellStart"/>
            <w:r>
              <w:rPr>
                <w:i/>
                <w:iCs/>
              </w:rPr>
              <w:t>CW_CW_conf</w:t>
            </w:r>
            <w:proofErr w:type="spellEnd"/>
          </w:p>
        </w:tc>
        <w:tc>
          <w:tcPr>
            <w:tcW w:w="1701" w:type="dxa"/>
            <w:vMerge/>
            <w:shd w:val="clear" w:color="auto" w:fill="FBE4D5" w:themeFill="accent2" w:themeFillTint="33"/>
            <w:vAlign w:val="center"/>
          </w:tcPr>
          <w:p w14:paraId="7BAB6A03"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527FE22F"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10632ED0" w14:textId="77777777" w:rsidR="00931F52" w:rsidRDefault="00931F52" w:rsidP="00C537AF">
            <w:pPr>
              <w:bidi w:val="0"/>
              <w:spacing w:line="480" w:lineRule="auto"/>
              <w:jc w:val="center"/>
            </w:pPr>
          </w:p>
        </w:tc>
      </w:tr>
      <w:tr w:rsidR="00931F52" w14:paraId="574A927F" w14:textId="77777777" w:rsidTr="00931F52">
        <w:tc>
          <w:tcPr>
            <w:tcW w:w="440" w:type="dxa"/>
            <w:shd w:val="clear" w:color="auto" w:fill="D9E2F3" w:themeFill="accent1" w:themeFillTint="33"/>
            <w:vAlign w:val="center"/>
          </w:tcPr>
          <w:p w14:paraId="2316EA25" w14:textId="65540C04" w:rsidR="00931F52" w:rsidRPr="00931F52" w:rsidRDefault="00931F52" w:rsidP="00C537AF">
            <w:pPr>
              <w:bidi w:val="0"/>
              <w:spacing w:line="480" w:lineRule="auto"/>
              <w:rPr>
                <w:i/>
                <w:iCs/>
              </w:rPr>
            </w:pPr>
            <w:r>
              <w:rPr>
                <w:i/>
                <w:iCs/>
              </w:rPr>
              <w:t>7</w:t>
            </w:r>
          </w:p>
        </w:tc>
        <w:tc>
          <w:tcPr>
            <w:tcW w:w="1672" w:type="dxa"/>
            <w:shd w:val="clear" w:color="auto" w:fill="D9E2F3" w:themeFill="accent1" w:themeFillTint="33"/>
            <w:vAlign w:val="center"/>
          </w:tcPr>
          <w:p w14:paraId="75A2D814" w14:textId="6E90963D" w:rsidR="00931F52" w:rsidRPr="00931F52" w:rsidRDefault="00931F52" w:rsidP="00C537AF">
            <w:pPr>
              <w:bidi w:val="0"/>
              <w:spacing w:line="480" w:lineRule="auto"/>
              <w:jc w:val="center"/>
              <w:rPr>
                <w:i/>
                <w:iCs/>
              </w:rPr>
            </w:pPr>
            <w:r>
              <w:rPr>
                <w:i/>
                <w:iCs/>
              </w:rPr>
              <w:t>CCW_CCW</w:t>
            </w:r>
          </w:p>
        </w:tc>
        <w:tc>
          <w:tcPr>
            <w:tcW w:w="1701" w:type="dxa"/>
            <w:vMerge w:val="restart"/>
            <w:shd w:val="clear" w:color="auto" w:fill="D9E2F3" w:themeFill="accent1" w:themeFillTint="33"/>
            <w:vAlign w:val="center"/>
          </w:tcPr>
          <w:p w14:paraId="03485FB8" w14:textId="2C6FC039" w:rsidR="00931F52" w:rsidRDefault="00931F52" w:rsidP="00C537AF">
            <w:pPr>
              <w:bidi w:val="0"/>
              <w:spacing w:line="480" w:lineRule="auto"/>
              <w:jc w:val="center"/>
            </w:pPr>
            <w:r>
              <w:t>Discrimination</w:t>
            </w:r>
          </w:p>
        </w:tc>
        <w:tc>
          <w:tcPr>
            <w:tcW w:w="1797" w:type="dxa"/>
            <w:vMerge w:val="restart"/>
            <w:shd w:val="clear" w:color="auto" w:fill="D9E2F3" w:themeFill="accent1" w:themeFillTint="33"/>
            <w:vAlign w:val="center"/>
          </w:tcPr>
          <w:p w14:paraId="360DCB74" w14:textId="1453D149" w:rsidR="00931F52" w:rsidRDefault="00931F52" w:rsidP="00C537AF">
            <w:pPr>
              <w:bidi w:val="0"/>
              <w:spacing w:line="480" w:lineRule="auto"/>
              <w:jc w:val="center"/>
            </w:pPr>
            <w:r>
              <w:t>Counterclockwise</w:t>
            </w:r>
          </w:p>
        </w:tc>
        <w:tc>
          <w:tcPr>
            <w:tcW w:w="1797" w:type="dxa"/>
            <w:vMerge w:val="restart"/>
            <w:shd w:val="clear" w:color="auto" w:fill="D9E2F3" w:themeFill="accent1" w:themeFillTint="33"/>
            <w:vAlign w:val="center"/>
          </w:tcPr>
          <w:p w14:paraId="6735238F" w14:textId="3F1DEFFF" w:rsidR="00931F52" w:rsidRDefault="00931F52" w:rsidP="00C537AF">
            <w:pPr>
              <w:bidi w:val="0"/>
              <w:spacing w:line="480" w:lineRule="auto"/>
              <w:jc w:val="center"/>
            </w:pPr>
            <w:r>
              <w:t>Counterclockwise</w:t>
            </w:r>
          </w:p>
        </w:tc>
      </w:tr>
      <w:tr w:rsidR="00931F52" w14:paraId="332B0455" w14:textId="77777777" w:rsidTr="00931F52">
        <w:tc>
          <w:tcPr>
            <w:tcW w:w="440" w:type="dxa"/>
            <w:shd w:val="clear" w:color="auto" w:fill="D9E2F3" w:themeFill="accent1" w:themeFillTint="33"/>
            <w:vAlign w:val="center"/>
          </w:tcPr>
          <w:p w14:paraId="3498FF79" w14:textId="7E61DC5A" w:rsidR="00931F52" w:rsidRPr="00931F52" w:rsidRDefault="00931F52" w:rsidP="00C537AF">
            <w:pPr>
              <w:bidi w:val="0"/>
              <w:spacing w:line="480" w:lineRule="auto"/>
              <w:rPr>
                <w:i/>
                <w:iCs/>
              </w:rPr>
            </w:pPr>
            <w:r>
              <w:rPr>
                <w:i/>
                <w:iCs/>
              </w:rPr>
              <w:t>8</w:t>
            </w:r>
          </w:p>
        </w:tc>
        <w:tc>
          <w:tcPr>
            <w:tcW w:w="1672" w:type="dxa"/>
            <w:shd w:val="clear" w:color="auto" w:fill="D9E2F3" w:themeFill="accent1" w:themeFillTint="33"/>
            <w:vAlign w:val="center"/>
          </w:tcPr>
          <w:p w14:paraId="62E2EB71" w14:textId="3BE08F42" w:rsidR="00931F52" w:rsidRPr="00931F52" w:rsidRDefault="00931F52" w:rsidP="00C537AF">
            <w:pPr>
              <w:bidi w:val="0"/>
              <w:spacing w:line="480" w:lineRule="auto"/>
              <w:jc w:val="center"/>
              <w:rPr>
                <w:i/>
                <w:iCs/>
              </w:rPr>
            </w:pPr>
            <w:proofErr w:type="spellStart"/>
            <w:r>
              <w:rPr>
                <w:i/>
                <w:iCs/>
              </w:rPr>
              <w:t>CCW_CCW_conf</w:t>
            </w:r>
            <w:proofErr w:type="spellEnd"/>
          </w:p>
        </w:tc>
        <w:tc>
          <w:tcPr>
            <w:tcW w:w="1701" w:type="dxa"/>
            <w:vMerge/>
            <w:shd w:val="clear" w:color="auto" w:fill="D9E2F3" w:themeFill="accent1" w:themeFillTint="33"/>
            <w:vAlign w:val="center"/>
          </w:tcPr>
          <w:p w14:paraId="366F2C63"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04F9D400"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71FCABE8" w14:textId="77777777" w:rsidR="00931F52" w:rsidRDefault="00931F52" w:rsidP="00C537AF">
            <w:pPr>
              <w:bidi w:val="0"/>
              <w:spacing w:line="480" w:lineRule="auto"/>
              <w:jc w:val="center"/>
            </w:pPr>
          </w:p>
        </w:tc>
      </w:tr>
      <w:tr w:rsidR="00931F52" w14:paraId="2EF3E601" w14:textId="77777777" w:rsidTr="00931F52">
        <w:tc>
          <w:tcPr>
            <w:tcW w:w="440" w:type="dxa"/>
            <w:shd w:val="clear" w:color="auto" w:fill="D9E2F3" w:themeFill="accent1" w:themeFillTint="33"/>
            <w:vAlign w:val="center"/>
          </w:tcPr>
          <w:p w14:paraId="2FA96D78" w14:textId="0B4F7710" w:rsidR="00931F52" w:rsidRDefault="00931F52" w:rsidP="00C537AF">
            <w:pPr>
              <w:bidi w:val="0"/>
              <w:spacing w:line="480" w:lineRule="auto"/>
              <w:rPr>
                <w:i/>
                <w:iCs/>
              </w:rPr>
            </w:pPr>
            <w:r>
              <w:rPr>
                <w:i/>
                <w:iCs/>
              </w:rPr>
              <w:t>9</w:t>
            </w:r>
          </w:p>
        </w:tc>
        <w:tc>
          <w:tcPr>
            <w:tcW w:w="1672" w:type="dxa"/>
            <w:shd w:val="clear" w:color="auto" w:fill="D9E2F3" w:themeFill="accent1" w:themeFillTint="33"/>
            <w:vAlign w:val="center"/>
          </w:tcPr>
          <w:p w14:paraId="11D95329" w14:textId="45972E6B" w:rsidR="00931F52" w:rsidRDefault="00931F52" w:rsidP="00C537AF">
            <w:pPr>
              <w:bidi w:val="0"/>
              <w:spacing w:line="480" w:lineRule="auto"/>
              <w:jc w:val="center"/>
              <w:rPr>
                <w:i/>
                <w:iCs/>
              </w:rPr>
            </w:pPr>
            <w:r>
              <w:rPr>
                <w:i/>
                <w:iCs/>
              </w:rPr>
              <w:t>Y_Y</w:t>
            </w:r>
          </w:p>
        </w:tc>
        <w:tc>
          <w:tcPr>
            <w:tcW w:w="1701" w:type="dxa"/>
            <w:vMerge w:val="restart"/>
            <w:shd w:val="clear" w:color="auto" w:fill="D9E2F3" w:themeFill="accent1" w:themeFillTint="33"/>
            <w:vAlign w:val="center"/>
          </w:tcPr>
          <w:p w14:paraId="59581912" w14:textId="33D41482" w:rsidR="00931F52" w:rsidRDefault="00931F52" w:rsidP="00C537AF">
            <w:pPr>
              <w:bidi w:val="0"/>
              <w:spacing w:line="480" w:lineRule="auto"/>
              <w:jc w:val="center"/>
            </w:pPr>
            <w:r>
              <w:t>Detection</w:t>
            </w:r>
          </w:p>
        </w:tc>
        <w:tc>
          <w:tcPr>
            <w:tcW w:w="1797" w:type="dxa"/>
            <w:vMerge w:val="restart"/>
            <w:shd w:val="clear" w:color="auto" w:fill="D9E2F3" w:themeFill="accent1" w:themeFillTint="33"/>
            <w:vAlign w:val="center"/>
          </w:tcPr>
          <w:p w14:paraId="23C6A4D4" w14:textId="4A5B7862" w:rsidR="00931F52" w:rsidRDefault="00931F52" w:rsidP="00C537AF">
            <w:pPr>
              <w:bidi w:val="0"/>
              <w:spacing w:line="480" w:lineRule="auto"/>
              <w:jc w:val="center"/>
            </w:pPr>
            <w:r>
              <w:t>Signal</w:t>
            </w:r>
          </w:p>
        </w:tc>
        <w:tc>
          <w:tcPr>
            <w:tcW w:w="1797" w:type="dxa"/>
            <w:vMerge w:val="restart"/>
            <w:shd w:val="clear" w:color="auto" w:fill="D9E2F3" w:themeFill="accent1" w:themeFillTint="33"/>
            <w:vAlign w:val="center"/>
          </w:tcPr>
          <w:p w14:paraId="16AE11F7" w14:textId="02FC74A5" w:rsidR="00931F52" w:rsidRDefault="00931F52" w:rsidP="00C537AF">
            <w:pPr>
              <w:bidi w:val="0"/>
              <w:spacing w:line="480" w:lineRule="auto"/>
              <w:jc w:val="center"/>
            </w:pPr>
            <w:r>
              <w:t>Yes</w:t>
            </w:r>
          </w:p>
        </w:tc>
      </w:tr>
      <w:tr w:rsidR="00931F52" w14:paraId="24BF25A3" w14:textId="77777777" w:rsidTr="00931F52">
        <w:tc>
          <w:tcPr>
            <w:tcW w:w="440" w:type="dxa"/>
            <w:shd w:val="clear" w:color="auto" w:fill="D9E2F3" w:themeFill="accent1" w:themeFillTint="33"/>
            <w:vAlign w:val="center"/>
          </w:tcPr>
          <w:p w14:paraId="4B63A94F" w14:textId="11B9F795" w:rsidR="00931F52" w:rsidRDefault="00931F52" w:rsidP="00C537AF">
            <w:pPr>
              <w:bidi w:val="0"/>
              <w:spacing w:line="480" w:lineRule="auto"/>
              <w:rPr>
                <w:i/>
                <w:iCs/>
              </w:rPr>
            </w:pPr>
            <w:r>
              <w:rPr>
                <w:i/>
                <w:iCs/>
              </w:rPr>
              <w:t>10</w:t>
            </w:r>
          </w:p>
        </w:tc>
        <w:tc>
          <w:tcPr>
            <w:tcW w:w="1672" w:type="dxa"/>
            <w:shd w:val="clear" w:color="auto" w:fill="D9E2F3" w:themeFill="accent1" w:themeFillTint="33"/>
            <w:vAlign w:val="center"/>
          </w:tcPr>
          <w:p w14:paraId="49631ADC" w14:textId="74E5EAF8" w:rsidR="00931F52" w:rsidRDefault="00931F52" w:rsidP="00C537AF">
            <w:pPr>
              <w:bidi w:val="0"/>
              <w:spacing w:line="480" w:lineRule="auto"/>
              <w:jc w:val="center"/>
              <w:rPr>
                <w:i/>
                <w:iCs/>
              </w:rPr>
            </w:pPr>
            <w:proofErr w:type="spellStart"/>
            <w:r>
              <w:rPr>
                <w:i/>
                <w:iCs/>
              </w:rPr>
              <w:t>Y_Y_conf</w:t>
            </w:r>
            <w:proofErr w:type="spellEnd"/>
          </w:p>
        </w:tc>
        <w:tc>
          <w:tcPr>
            <w:tcW w:w="1701" w:type="dxa"/>
            <w:vMerge/>
            <w:shd w:val="clear" w:color="auto" w:fill="D9E2F3" w:themeFill="accent1" w:themeFillTint="33"/>
            <w:vAlign w:val="center"/>
          </w:tcPr>
          <w:p w14:paraId="7A0A379F"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7504B676" w14:textId="77777777" w:rsidR="00931F52" w:rsidRDefault="00931F52" w:rsidP="00C537AF">
            <w:pPr>
              <w:bidi w:val="0"/>
              <w:spacing w:line="480" w:lineRule="auto"/>
              <w:jc w:val="center"/>
            </w:pPr>
          </w:p>
        </w:tc>
        <w:tc>
          <w:tcPr>
            <w:tcW w:w="1797" w:type="dxa"/>
            <w:vMerge/>
            <w:shd w:val="clear" w:color="auto" w:fill="D9E2F3" w:themeFill="accent1" w:themeFillTint="33"/>
            <w:vAlign w:val="center"/>
          </w:tcPr>
          <w:p w14:paraId="50D8B5B1" w14:textId="77777777" w:rsidR="00931F52" w:rsidRDefault="00931F52" w:rsidP="00C537AF">
            <w:pPr>
              <w:bidi w:val="0"/>
              <w:spacing w:line="480" w:lineRule="auto"/>
              <w:jc w:val="center"/>
            </w:pPr>
          </w:p>
        </w:tc>
      </w:tr>
      <w:tr w:rsidR="00931F52" w14:paraId="46B30029" w14:textId="77777777" w:rsidTr="00931F52">
        <w:tc>
          <w:tcPr>
            <w:tcW w:w="440" w:type="dxa"/>
            <w:shd w:val="clear" w:color="auto" w:fill="FBE4D5" w:themeFill="accent2" w:themeFillTint="33"/>
            <w:vAlign w:val="center"/>
          </w:tcPr>
          <w:p w14:paraId="3CE3D33F" w14:textId="6D25DA44" w:rsidR="00931F52" w:rsidRDefault="00931F52" w:rsidP="00C537AF">
            <w:pPr>
              <w:bidi w:val="0"/>
              <w:spacing w:line="480" w:lineRule="auto"/>
              <w:rPr>
                <w:i/>
                <w:iCs/>
              </w:rPr>
            </w:pPr>
            <w:r>
              <w:rPr>
                <w:i/>
                <w:iCs/>
              </w:rPr>
              <w:t>11</w:t>
            </w:r>
          </w:p>
        </w:tc>
        <w:tc>
          <w:tcPr>
            <w:tcW w:w="1672" w:type="dxa"/>
            <w:shd w:val="clear" w:color="auto" w:fill="FBE4D5" w:themeFill="accent2" w:themeFillTint="33"/>
            <w:vAlign w:val="center"/>
          </w:tcPr>
          <w:p w14:paraId="0B2BFCD2" w14:textId="269AAD80" w:rsidR="00931F52" w:rsidRDefault="00931F52" w:rsidP="00C537AF">
            <w:pPr>
              <w:bidi w:val="0"/>
              <w:spacing w:line="480" w:lineRule="auto"/>
              <w:jc w:val="center"/>
              <w:rPr>
                <w:i/>
                <w:iCs/>
              </w:rPr>
            </w:pPr>
            <w:r>
              <w:rPr>
                <w:i/>
                <w:iCs/>
              </w:rPr>
              <w:t>Y_N</w:t>
            </w:r>
          </w:p>
        </w:tc>
        <w:tc>
          <w:tcPr>
            <w:tcW w:w="1701" w:type="dxa"/>
            <w:vMerge w:val="restart"/>
            <w:shd w:val="clear" w:color="auto" w:fill="FBE4D5" w:themeFill="accent2" w:themeFillTint="33"/>
            <w:vAlign w:val="center"/>
          </w:tcPr>
          <w:p w14:paraId="318EAB1A" w14:textId="27AE564E" w:rsidR="00931F52" w:rsidRDefault="00931F52" w:rsidP="00C537AF">
            <w:pPr>
              <w:bidi w:val="0"/>
              <w:spacing w:line="480" w:lineRule="auto"/>
              <w:jc w:val="center"/>
            </w:pPr>
            <w:r>
              <w:t>Detection</w:t>
            </w:r>
          </w:p>
        </w:tc>
        <w:tc>
          <w:tcPr>
            <w:tcW w:w="1797" w:type="dxa"/>
            <w:vMerge w:val="restart"/>
            <w:shd w:val="clear" w:color="auto" w:fill="FBE4D5" w:themeFill="accent2" w:themeFillTint="33"/>
            <w:vAlign w:val="center"/>
          </w:tcPr>
          <w:p w14:paraId="4946E1BB" w14:textId="769E768C" w:rsidR="00931F52" w:rsidRDefault="00931F52" w:rsidP="00C537AF">
            <w:pPr>
              <w:bidi w:val="0"/>
              <w:spacing w:line="480" w:lineRule="auto"/>
              <w:jc w:val="center"/>
            </w:pPr>
            <w:r>
              <w:t>Signal</w:t>
            </w:r>
          </w:p>
        </w:tc>
        <w:tc>
          <w:tcPr>
            <w:tcW w:w="1797" w:type="dxa"/>
            <w:vMerge w:val="restart"/>
            <w:shd w:val="clear" w:color="auto" w:fill="FBE4D5" w:themeFill="accent2" w:themeFillTint="33"/>
            <w:vAlign w:val="center"/>
          </w:tcPr>
          <w:p w14:paraId="3F4EA23E" w14:textId="2B182DCD" w:rsidR="00931F52" w:rsidRDefault="00931F52" w:rsidP="00C537AF">
            <w:pPr>
              <w:bidi w:val="0"/>
              <w:spacing w:line="480" w:lineRule="auto"/>
              <w:jc w:val="center"/>
            </w:pPr>
            <w:r>
              <w:t>No</w:t>
            </w:r>
          </w:p>
        </w:tc>
      </w:tr>
      <w:tr w:rsidR="00931F52" w14:paraId="4F8A3EE0" w14:textId="77777777" w:rsidTr="00931F52">
        <w:tc>
          <w:tcPr>
            <w:tcW w:w="440" w:type="dxa"/>
            <w:shd w:val="clear" w:color="auto" w:fill="FBE4D5" w:themeFill="accent2" w:themeFillTint="33"/>
            <w:vAlign w:val="center"/>
          </w:tcPr>
          <w:p w14:paraId="4E0857B8" w14:textId="238683C4" w:rsidR="00931F52" w:rsidRDefault="00931F52" w:rsidP="00C537AF">
            <w:pPr>
              <w:bidi w:val="0"/>
              <w:spacing w:line="480" w:lineRule="auto"/>
              <w:rPr>
                <w:i/>
                <w:iCs/>
              </w:rPr>
            </w:pPr>
            <w:r>
              <w:rPr>
                <w:i/>
                <w:iCs/>
              </w:rPr>
              <w:lastRenderedPageBreak/>
              <w:t>12</w:t>
            </w:r>
          </w:p>
        </w:tc>
        <w:tc>
          <w:tcPr>
            <w:tcW w:w="1672" w:type="dxa"/>
            <w:shd w:val="clear" w:color="auto" w:fill="FBE4D5" w:themeFill="accent2" w:themeFillTint="33"/>
            <w:vAlign w:val="center"/>
          </w:tcPr>
          <w:p w14:paraId="311A0D3B" w14:textId="03C9195E" w:rsidR="00931F52" w:rsidRDefault="00931F52" w:rsidP="00C537AF">
            <w:pPr>
              <w:bidi w:val="0"/>
              <w:spacing w:line="480" w:lineRule="auto"/>
              <w:jc w:val="center"/>
              <w:rPr>
                <w:i/>
                <w:iCs/>
              </w:rPr>
            </w:pPr>
            <w:proofErr w:type="spellStart"/>
            <w:r>
              <w:rPr>
                <w:i/>
                <w:iCs/>
              </w:rPr>
              <w:t>Y_N_conf</w:t>
            </w:r>
            <w:proofErr w:type="spellEnd"/>
          </w:p>
        </w:tc>
        <w:tc>
          <w:tcPr>
            <w:tcW w:w="1701" w:type="dxa"/>
            <w:vMerge/>
            <w:shd w:val="clear" w:color="auto" w:fill="FBE4D5" w:themeFill="accent2" w:themeFillTint="33"/>
            <w:vAlign w:val="center"/>
          </w:tcPr>
          <w:p w14:paraId="4F7A4CAD" w14:textId="4E13B4B7" w:rsidR="00931F52" w:rsidRDefault="00931F52" w:rsidP="00C537AF">
            <w:pPr>
              <w:bidi w:val="0"/>
              <w:spacing w:line="480" w:lineRule="auto"/>
              <w:jc w:val="center"/>
            </w:pPr>
          </w:p>
        </w:tc>
        <w:tc>
          <w:tcPr>
            <w:tcW w:w="1797" w:type="dxa"/>
            <w:vMerge/>
            <w:shd w:val="clear" w:color="auto" w:fill="FBE4D5" w:themeFill="accent2" w:themeFillTint="33"/>
            <w:vAlign w:val="center"/>
          </w:tcPr>
          <w:p w14:paraId="21DC6430"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1EFC4906" w14:textId="77777777" w:rsidR="00931F52" w:rsidRDefault="00931F52" w:rsidP="00C537AF">
            <w:pPr>
              <w:bidi w:val="0"/>
              <w:spacing w:line="480" w:lineRule="auto"/>
              <w:jc w:val="center"/>
            </w:pPr>
          </w:p>
        </w:tc>
      </w:tr>
      <w:tr w:rsidR="00931F52" w14:paraId="278981C5" w14:textId="77777777" w:rsidTr="00931F52">
        <w:tc>
          <w:tcPr>
            <w:tcW w:w="440" w:type="dxa"/>
            <w:shd w:val="clear" w:color="auto" w:fill="FBE4D5" w:themeFill="accent2" w:themeFillTint="33"/>
            <w:vAlign w:val="center"/>
          </w:tcPr>
          <w:p w14:paraId="64F79ACF" w14:textId="7600CCAB" w:rsidR="00931F52" w:rsidRDefault="00931F52" w:rsidP="00C537AF">
            <w:pPr>
              <w:bidi w:val="0"/>
              <w:spacing w:line="480" w:lineRule="auto"/>
              <w:rPr>
                <w:i/>
                <w:iCs/>
              </w:rPr>
            </w:pPr>
            <w:r>
              <w:rPr>
                <w:i/>
                <w:iCs/>
              </w:rPr>
              <w:t>13</w:t>
            </w:r>
          </w:p>
        </w:tc>
        <w:tc>
          <w:tcPr>
            <w:tcW w:w="1672" w:type="dxa"/>
            <w:shd w:val="clear" w:color="auto" w:fill="FBE4D5" w:themeFill="accent2" w:themeFillTint="33"/>
            <w:vAlign w:val="center"/>
          </w:tcPr>
          <w:p w14:paraId="09FAE665" w14:textId="6B7A3803" w:rsidR="00931F52" w:rsidRDefault="00931F52" w:rsidP="00C537AF">
            <w:pPr>
              <w:bidi w:val="0"/>
              <w:spacing w:line="480" w:lineRule="auto"/>
              <w:jc w:val="center"/>
              <w:rPr>
                <w:i/>
                <w:iCs/>
              </w:rPr>
            </w:pPr>
            <w:r>
              <w:rPr>
                <w:i/>
                <w:iCs/>
              </w:rPr>
              <w:t>N_Y</w:t>
            </w:r>
          </w:p>
        </w:tc>
        <w:tc>
          <w:tcPr>
            <w:tcW w:w="1701" w:type="dxa"/>
            <w:vMerge w:val="restart"/>
            <w:shd w:val="clear" w:color="auto" w:fill="FBE4D5" w:themeFill="accent2" w:themeFillTint="33"/>
            <w:vAlign w:val="center"/>
          </w:tcPr>
          <w:p w14:paraId="79657972" w14:textId="77777777" w:rsidR="00931F52" w:rsidRDefault="00931F52" w:rsidP="00C537AF">
            <w:pPr>
              <w:bidi w:val="0"/>
              <w:spacing w:line="480" w:lineRule="auto"/>
              <w:jc w:val="center"/>
            </w:pPr>
            <w:r>
              <w:t>Detection</w:t>
            </w:r>
          </w:p>
        </w:tc>
        <w:tc>
          <w:tcPr>
            <w:tcW w:w="1797" w:type="dxa"/>
            <w:vMerge w:val="restart"/>
            <w:shd w:val="clear" w:color="auto" w:fill="FBE4D5" w:themeFill="accent2" w:themeFillTint="33"/>
            <w:vAlign w:val="center"/>
          </w:tcPr>
          <w:p w14:paraId="44F0F290" w14:textId="6170075F" w:rsidR="00931F52" w:rsidRDefault="00931F52" w:rsidP="00C537AF">
            <w:pPr>
              <w:bidi w:val="0"/>
              <w:spacing w:line="480" w:lineRule="auto"/>
              <w:jc w:val="center"/>
            </w:pPr>
            <w:r>
              <w:t>Noise</w:t>
            </w:r>
          </w:p>
        </w:tc>
        <w:tc>
          <w:tcPr>
            <w:tcW w:w="1797" w:type="dxa"/>
            <w:vMerge w:val="restart"/>
            <w:shd w:val="clear" w:color="auto" w:fill="FBE4D5" w:themeFill="accent2" w:themeFillTint="33"/>
            <w:vAlign w:val="center"/>
          </w:tcPr>
          <w:p w14:paraId="6A966ABB" w14:textId="77777777" w:rsidR="00931F52" w:rsidRDefault="00931F52" w:rsidP="00C537AF">
            <w:pPr>
              <w:bidi w:val="0"/>
              <w:spacing w:line="480" w:lineRule="auto"/>
              <w:jc w:val="center"/>
            </w:pPr>
            <w:r>
              <w:t>Yes</w:t>
            </w:r>
          </w:p>
        </w:tc>
      </w:tr>
      <w:tr w:rsidR="00931F52" w14:paraId="0728F68A" w14:textId="77777777" w:rsidTr="00931F52">
        <w:tc>
          <w:tcPr>
            <w:tcW w:w="440" w:type="dxa"/>
            <w:shd w:val="clear" w:color="auto" w:fill="FBE4D5" w:themeFill="accent2" w:themeFillTint="33"/>
            <w:vAlign w:val="center"/>
          </w:tcPr>
          <w:p w14:paraId="61442361" w14:textId="22492E7E" w:rsidR="00931F52" w:rsidRDefault="00931F52" w:rsidP="00C537AF">
            <w:pPr>
              <w:bidi w:val="0"/>
              <w:spacing w:line="480" w:lineRule="auto"/>
              <w:rPr>
                <w:i/>
                <w:iCs/>
              </w:rPr>
            </w:pPr>
            <w:r>
              <w:rPr>
                <w:i/>
                <w:iCs/>
              </w:rPr>
              <w:t>14</w:t>
            </w:r>
          </w:p>
        </w:tc>
        <w:tc>
          <w:tcPr>
            <w:tcW w:w="1672" w:type="dxa"/>
            <w:shd w:val="clear" w:color="auto" w:fill="FBE4D5" w:themeFill="accent2" w:themeFillTint="33"/>
            <w:vAlign w:val="center"/>
          </w:tcPr>
          <w:p w14:paraId="0E0E1EA7" w14:textId="1784DC11" w:rsidR="00931F52" w:rsidRDefault="00931F52" w:rsidP="00C537AF">
            <w:pPr>
              <w:bidi w:val="0"/>
              <w:spacing w:line="480" w:lineRule="auto"/>
              <w:jc w:val="center"/>
              <w:rPr>
                <w:i/>
                <w:iCs/>
              </w:rPr>
            </w:pPr>
            <w:proofErr w:type="spellStart"/>
            <w:r>
              <w:rPr>
                <w:i/>
                <w:iCs/>
              </w:rPr>
              <w:t>N_Y_conf</w:t>
            </w:r>
            <w:proofErr w:type="spellEnd"/>
          </w:p>
        </w:tc>
        <w:tc>
          <w:tcPr>
            <w:tcW w:w="1701" w:type="dxa"/>
            <w:vMerge/>
            <w:shd w:val="clear" w:color="auto" w:fill="FBE4D5" w:themeFill="accent2" w:themeFillTint="33"/>
            <w:vAlign w:val="center"/>
          </w:tcPr>
          <w:p w14:paraId="4EBA9B0C"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67DB05E8" w14:textId="77777777" w:rsidR="00931F52" w:rsidRDefault="00931F52" w:rsidP="00C537AF">
            <w:pPr>
              <w:bidi w:val="0"/>
              <w:spacing w:line="480" w:lineRule="auto"/>
              <w:jc w:val="center"/>
            </w:pPr>
          </w:p>
        </w:tc>
        <w:tc>
          <w:tcPr>
            <w:tcW w:w="1797" w:type="dxa"/>
            <w:vMerge/>
            <w:shd w:val="clear" w:color="auto" w:fill="FBE4D5" w:themeFill="accent2" w:themeFillTint="33"/>
            <w:vAlign w:val="center"/>
          </w:tcPr>
          <w:p w14:paraId="587E7A5C" w14:textId="77777777" w:rsidR="00931F52" w:rsidRDefault="00931F52" w:rsidP="00C537AF">
            <w:pPr>
              <w:bidi w:val="0"/>
              <w:spacing w:line="480" w:lineRule="auto"/>
              <w:jc w:val="center"/>
            </w:pPr>
          </w:p>
        </w:tc>
      </w:tr>
      <w:tr w:rsidR="00931F52" w14:paraId="5E276DA6" w14:textId="77777777" w:rsidTr="00931F52">
        <w:tc>
          <w:tcPr>
            <w:tcW w:w="440" w:type="dxa"/>
            <w:shd w:val="clear" w:color="auto" w:fill="D9E2F3" w:themeFill="accent1" w:themeFillTint="33"/>
            <w:vAlign w:val="center"/>
          </w:tcPr>
          <w:p w14:paraId="21D7B908" w14:textId="0A34D3E7" w:rsidR="00931F52" w:rsidRDefault="00931F52" w:rsidP="00C537AF">
            <w:pPr>
              <w:bidi w:val="0"/>
              <w:spacing w:line="480" w:lineRule="auto"/>
              <w:rPr>
                <w:i/>
                <w:iCs/>
              </w:rPr>
            </w:pPr>
            <w:r>
              <w:rPr>
                <w:i/>
                <w:iCs/>
              </w:rPr>
              <w:t>15</w:t>
            </w:r>
          </w:p>
        </w:tc>
        <w:tc>
          <w:tcPr>
            <w:tcW w:w="1672" w:type="dxa"/>
            <w:shd w:val="clear" w:color="auto" w:fill="D9E2F3" w:themeFill="accent1" w:themeFillTint="33"/>
            <w:vAlign w:val="center"/>
          </w:tcPr>
          <w:p w14:paraId="6BE2227F" w14:textId="0DE5584F" w:rsidR="00931F52" w:rsidRDefault="00931F52" w:rsidP="00C537AF">
            <w:pPr>
              <w:bidi w:val="0"/>
              <w:spacing w:line="480" w:lineRule="auto"/>
              <w:jc w:val="center"/>
              <w:rPr>
                <w:i/>
                <w:iCs/>
              </w:rPr>
            </w:pPr>
            <w:r>
              <w:rPr>
                <w:i/>
                <w:iCs/>
              </w:rPr>
              <w:t>N_N</w:t>
            </w:r>
          </w:p>
        </w:tc>
        <w:tc>
          <w:tcPr>
            <w:tcW w:w="1701" w:type="dxa"/>
            <w:vMerge w:val="restart"/>
            <w:shd w:val="clear" w:color="auto" w:fill="D9E2F3" w:themeFill="accent1" w:themeFillTint="33"/>
            <w:vAlign w:val="center"/>
          </w:tcPr>
          <w:p w14:paraId="5D5263FC" w14:textId="77777777" w:rsidR="00931F52" w:rsidRDefault="00931F52" w:rsidP="00C537AF">
            <w:pPr>
              <w:bidi w:val="0"/>
              <w:spacing w:line="480" w:lineRule="auto"/>
              <w:jc w:val="center"/>
            </w:pPr>
            <w:r>
              <w:t>Detection</w:t>
            </w:r>
          </w:p>
        </w:tc>
        <w:tc>
          <w:tcPr>
            <w:tcW w:w="1797" w:type="dxa"/>
            <w:vMerge w:val="restart"/>
            <w:shd w:val="clear" w:color="auto" w:fill="D9E2F3" w:themeFill="accent1" w:themeFillTint="33"/>
            <w:vAlign w:val="center"/>
          </w:tcPr>
          <w:p w14:paraId="3CD2B282" w14:textId="7D6EC40F" w:rsidR="00931F52" w:rsidRDefault="00931F52" w:rsidP="00C537AF">
            <w:pPr>
              <w:bidi w:val="0"/>
              <w:spacing w:line="480" w:lineRule="auto"/>
              <w:jc w:val="center"/>
            </w:pPr>
            <w:r>
              <w:t>Noise</w:t>
            </w:r>
          </w:p>
        </w:tc>
        <w:tc>
          <w:tcPr>
            <w:tcW w:w="1797" w:type="dxa"/>
            <w:vMerge w:val="restart"/>
            <w:shd w:val="clear" w:color="auto" w:fill="D9E2F3" w:themeFill="accent1" w:themeFillTint="33"/>
            <w:vAlign w:val="center"/>
          </w:tcPr>
          <w:p w14:paraId="7A16F7A5" w14:textId="6E71A8C5" w:rsidR="00931F52" w:rsidRDefault="00931F52" w:rsidP="00C537AF">
            <w:pPr>
              <w:bidi w:val="0"/>
              <w:spacing w:line="480" w:lineRule="auto"/>
              <w:jc w:val="center"/>
            </w:pPr>
            <w:r>
              <w:t>No</w:t>
            </w:r>
          </w:p>
        </w:tc>
      </w:tr>
      <w:tr w:rsidR="00931F52" w14:paraId="67A90627" w14:textId="77777777" w:rsidTr="00931F52">
        <w:tc>
          <w:tcPr>
            <w:tcW w:w="440" w:type="dxa"/>
            <w:shd w:val="clear" w:color="auto" w:fill="D9E2F3" w:themeFill="accent1" w:themeFillTint="33"/>
            <w:vAlign w:val="center"/>
          </w:tcPr>
          <w:p w14:paraId="29A66B1F" w14:textId="13CDDF5D" w:rsidR="00931F52" w:rsidRDefault="00931F52" w:rsidP="00C537AF">
            <w:pPr>
              <w:bidi w:val="0"/>
              <w:spacing w:line="480" w:lineRule="auto"/>
              <w:rPr>
                <w:i/>
                <w:iCs/>
              </w:rPr>
            </w:pPr>
            <w:r>
              <w:rPr>
                <w:i/>
                <w:iCs/>
              </w:rPr>
              <w:t>16</w:t>
            </w:r>
          </w:p>
        </w:tc>
        <w:tc>
          <w:tcPr>
            <w:tcW w:w="1672" w:type="dxa"/>
            <w:shd w:val="clear" w:color="auto" w:fill="D9E2F3" w:themeFill="accent1" w:themeFillTint="33"/>
            <w:vAlign w:val="center"/>
          </w:tcPr>
          <w:p w14:paraId="70685ABA" w14:textId="7B3A86BA" w:rsidR="00931F52" w:rsidRDefault="00931F52" w:rsidP="00C537AF">
            <w:pPr>
              <w:bidi w:val="0"/>
              <w:spacing w:line="480" w:lineRule="auto"/>
              <w:jc w:val="center"/>
              <w:rPr>
                <w:i/>
                <w:iCs/>
              </w:rPr>
            </w:pPr>
            <w:proofErr w:type="spellStart"/>
            <w:r>
              <w:rPr>
                <w:i/>
                <w:iCs/>
              </w:rPr>
              <w:t>N_N_conf</w:t>
            </w:r>
            <w:proofErr w:type="spellEnd"/>
          </w:p>
        </w:tc>
        <w:tc>
          <w:tcPr>
            <w:tcW w:w="1701" w:type="dxa"/>
            <w:vMerge/>
            <w:shd w:val="clear" w:color="auto" w:fill="D9E2F3" w:themeFill="accent1" w:themeFillTint="33"/>
            <w:vAlign w:val="center"/>
          </w:tcPr>
          <w:p w14:paraId="6E6D82EF" w14:textId="77777777" w:rsidR="00931F52" w:rsidRDefault="00931F52" w:rsidP="00C537AF">
            <w:pPr>
              <w:bidi w:val="0"/>
              <w:spacing w:line="480" w:lineRule="auto"/>
            </w:pPr>
          </w:p>
        </w:tc>
        <w:tc>
          <w:tcPr>
            <w:tcW w:w="1797" w:type="dxa"/>
            <w:vMerge/>
            <w:shd w:val="clear" w:color="auto" w:fill="D9E2F3" w:themeFill="accent1" w:themeFillTint="33"/>
            <w:vAlign w:val="center"/>
          </w:tcPr>
          <w:p w14:paraId="7A450448" w14:textId="77777777" w:rsidR="00931F52" w:rsidRDefault="00931F52" w:rsidP="00C537AF">
            <w:pPr>
              <w:bidi w:val="0"/>
              <w:spacing w:line="480" w:lineRule="auto"/>
            </w:pPr>
          </w:p>
        </w:tc>
        <w:tc>
          <w:tcPr>
            <w:tcW w:w="1797" w:type="dxa"/>
            <w:vMerge/>
            <w:shd w:val="clear" w:color="auto" w:fill="D9E2F3" w:themeFill="accent1" w:themeFillTint="33"/>
            <w:vAlign w:val="center"/>
          </w:tcPr>
          <w:p w14:paraId="44C228EE" w14:textId="77777777" w:rsidR="00931F52" w:rsidRDefault="00931F52" w:rsidP="00C537AF">
            <w:pPr>
              <w:bidi w:val="0"/>
              <w:spacing w:line="480" w:lineRule="auto"/>
            </w:pPr>
          </w:p>
        </w:tc>
      </w:tr>
    </w:tbl>
    <w:p w14:paraId="2239B73A" w14:textId="045AAB7B" w:rsidR="00931F52" w:rsidRDefault="00931F52" w:rsidP="00C537AF">
      <w:pPr>
        <w:bidi w:val="0"/>
        <w:spacing w:line="480" w:lineRule="auto"/>
      </w:pPr>
    </w:p>
    <w:p w14:paraId="25713A58" w14:textId="4B05AD84" w:rsidR="00931F52" w:rsidRDefault="00931F52" w:rsidP="00C537AF">
      <w:pPr>
        <w:bidi w:val="0"/>
        <w:spacing w:line="480" w:lineRule="auto"/>
      </w:pPr>
      <w:r>
        <w:t>Blue and red cells represent correct and incorrect responses, respectively.</w:t>
      </w:r>
    </w:p>
    <w:p w14:paraId="00921558" w14:textId="029E8DAA" w:rsidR="00931F52" w:rsidRDefault="00931F52" w:rsidP="007D60F7">
      <w:pPr>
        <w:bidi w:val="0"/>
        <w:spacing w:line="480" w:lineRule="auto"/>
      </w:pPr>
      <w:r>
        <w:t xml:space="preserve">In addition, </w:t>
      </w:r>
      <w:r w:rsidR="001F65FD">
        <w:t xml:space="preserve">trials in which the participant did not respond </w:t>
      </w:r>
      <w:r w:rsidR="00C534FE">
        <w:t>within the 1500 millisecond time frame</w:t>
      </w:r>
      <w:r w:rsidR="001F65FD">
        <w:t xml:space="preserve"> </w:t>
      </w:r>
      <w:commentRangeStart w:id="31"/>
      <w:r w:rsidR="001F65FD">
        <w:t xml:space="preserve">will be modeled by a separate regressor. </w:t>
      </w:r>
      <w:commentRangeEnd w:id="31"/>
      <w:r w:rsidR="000501F3">
        <w:rPr>
          <w:rStyle w:val="CommentReference"/>
        </w:rPr>
        <w:commentReference w:id="31"/>
      </w:r>
      <w:r w:rsidR="001F65FD">
        <w:t>T</w:t>
      </w:r>
      <w:r>
        <w:t xml:space="preserve">he design matrix will </w:t>
      </w:r>
      <w:r w:rsidR="001F65FD">
        <w:t xml:space="preserve">also </w:t>
      </w:r>
      <w:r>
        <w:t xml:space="preserve">include a run-wise constant term </w:t>
      </w:r>
      <w:proofErr w:type="spellStart"/>
      <w:r w:rsidR="001F65FD">
        <w:t>regressor</w:t>
      </w:r>
      <w:proofErr w:type="spellEnd"/>
      <w:r w:rsidR="001F65FD">
        <w:t xml:space="preserve">, </w:t>
      </w:r>
      <w:r w:rsidR="00063904">
        <w:t xml:space="preserve">an instruction-screen </w:t>
      </w:r>
      <w:proofErr w:type="spellStart"/>
      <w:r w:rsidR="00063904">
        <w:t>regressor</w:t>
      </w:r>
      <w:proofErr w:type="spellEnd"/>
      <w:r w:rsidR="00063904">
        <w:t xml:space="preserve"> for the beginning of each block, </w:t>
      </w:r>
      <w:r w:rsidR="001F65FD">
        <w:t>four</w:t>
      </w:r>
      <w:r w:rsidR="002F2AB2">
        <w:t xml:space="preserve"> </w:t>
      </w:r>
      <w:r>
        <w:t>motor response regressor</w:t>
      </w:r>
      <w:r w:rsidR="002F2AB2">
        <w:t>s</w:t>
      </w:r>
      <w:r>
        <w:t xml:space="preserve"> for each of the </w:t>
      </w:r>
      <w:r w:rsidR="002F2AB2">
        <w:t>four</w:t>
      </w:r>
      <w:r>
        <w:t xml:space="preserve"> response buttons, motion </w:t>
      </w:r>
      <w:proofErr w:type="spellStart"/>
      <w:r>
        <w:t>regressor</w:t>
      </w:r>
      <w:r w:rsidR="00063904">
        <w:t>s</w:t>
      </w:r>
      <w:proofErr w:type="spellEnd"/>
      <w:r w:rsidR="00063904">
        <w:t xml:space="preserve"> (the first derivatives of the 6 motion parameters as extracted by SPM in the head motion correction preprocessing phase)</w:t>
      </w:r>
      <w:r>
        <w:t xml:space="preserve"> and phys</w:t>
      </w:r>
      <w:r w:rsidR="001F65FD">
        <w:t xml:space="preserve">iological measures </w:t>
      </w:r>
      <w:proofErr w:type="spellStart"/>
      <w:r w:rsidR="001F65FD">
        <w:t>regressor</w:t>
      </w:r>
      <w:r w:rsidR="007D60F7">
        <w:t>s</w:t>
      </w:r>
      <w:proofErr w:type="spellEnd"/>
      <w:r w:rsidR="007D60F7">
        <w:t>.</w:t>
      </w:r>
      <w:r w:rsidR="001F65FD">
        <w:t xml:space="preserve"> </w:t>
      </w:r>
    </w:p>
    <w:p w14:paraId="4E8EE0F6" w14:textId="7368A84A" w:rsidR="00B2705E" w:rsidRDefault="001C3B6C" w:rsidP="00C537AF">
      <w:pPr>
        <w:bidi w:val="0"/>
        <w:spacing w:line="480" w:lineRule="auto"/>
      </w:pPr>
      <w:r>
        <w:t xml:space="preserve">Our primary analysis will focus on correct responses only. </w:t>
      </w:r>
      <w:commentRangeStart w:id="32"/>
      <w:r w:rsidR="00B2705E">
        <w:t>We will apply the following contrasts to the voxel-wise beta estimates:</w:t>
      </w:r>
      <w:commentRangeEnd w:id="32"/>
      <w:r w:rsidR="001253B4">
        <w:rPr>
          <w:rStyle w:val="CommentReference"/>
        </w:rPr>
        <w:commentReference w:id="32"/>
      </w:r>
    </w:p>
    <w:p w14:paraId="304B1230" w14:textId="77777777" w:rsidR="00B2705E" w:rsidRDefault="00B2705E" w:rsidP="00C537AF">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C537AF">
      <w:pPr>
        <w:bidi w:val="0"/>
        <w:spacing w:line="480" w:lineRule="auto"/>
      </w:pPr>
    </w:p>
    <w:tbl>
      <w:tblPr>
        <w:tblStyle w:val="GridTable1Light"/>
        <w:tblW w:w="0" w:type="auto"/>
        <w:tblLook w:val="04A0" w:firstRow="1" w:lastRow="0" w:firstColumn="1" w:lastColumn="0" w:noHBand="0" w:noVBand="1"/>
      </w:tblPr>
      <w:tblGrid>
        <w:gridCol w:w="4020"/>
        <w:gridCol w:w="4282"/>
      </w:tblGrid>
      <w:tr w:rsidR="00C856BB" w14:paraId="1C4B0BE8" w14:textId="77777777" w:rsidTr="00C21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0" w:type="dxa"/>
          </w:tcPr>
          <w:p w14:paraId="5EF3E91D" w14:textId="1CC23A8E" w:rsidR="00C856BB" w:rsidRDefault="00C856BB" w:rsidP="00C537AF">
            <w:pPr>
              <w:bidi w:val="0"/>
              <w:spacing w:line="480" w:lineRule="auto"/>
            </w:pPr>
            <w:r>
              <w:t>Contrast</w:t>
            </w:r>
          </w:p>
        </w:tc>
        <w:tc>
          <w:tcPr>
            <w:tcW w:w="4282" w:type="dxa"/>
          </w:tcPr>
          <w:p w14:paraId="4E42D6ED" w14:textId="42BF6CB6" w:rsidR="00C856BB" w:rsidRDefault="00C856BB" w:rsidP="00C537AF">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r>
      <w:tr w:rsidR="00C856BB" w14:paraId="789A7373"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624D9912" w14:textId="77777777" w:rsidR="00C856BB" w:rsidRPr="00C218EB" w:rsidRDefault="00C856BB" w:rsidP="00C537AF">
            <w:pPr>
              <w:pStyle w:val="ListParagraph"/>
              <w:numPr>
                <w:ilvl w:val="0"/>
                <w:numId w:val="15"/>
              </w:numPr>
              <w:bidi w:val="0"/>
              <w:spacing w:line="480" w:lineRule="auto"/>
            </w:pPr>
            <w:r w:rsidRPr="00C218EB">
              <w:t>Task</w:t>
            </w:r>
          </w:p>
          <w:p w14:paraId="03959220" w14:textId="75D0CFCF" w:rsidR="00C856BB" w:rsidRPr="00001B8C" w:rsidRDefault="00C218EB" w:rsidP="00C537AF">
            <w:pPr>
              <w:pStyle w:val="ListParagraph"/>
              <w:bidi w:val="0"/>
              <w:spacing w:line="480" w:lineRule="auto"/>
              <w:rPr>
                <w:b w:val="0"/>
                <w:bCs w:val="0"/>
              </w:rPr>
            </w:pPr>
            <w:r>
              <w:rPr>
                <w:b w:val="0"/>
                <w:bCs w:val="0"/>
              </w:rPr>
              <w:t>(Y_Y + N_N) - (CW_CW + CCW_CCW)</w:t>
            </w:r>
          </w:p>
        </w:tc>
        <w:tc>
          <w:tcPr>
            <w:tcW w:w="4282" w:type="dxa"/>
          </w:tcPr>
          <w:p w14:paraId="1C137D57" w14:textId="2D5CA090" w:rsidR="00C856BB" w:rsidRDefault="00C856BB" w:rsidP="00C537AF">
            <w:pPr>
              <w:bidi w:val="0"/>
              <w:spacing w:line="480" w:lineRule="auto"/>
              <w:cnfStyle w:val="000000000000" w:firstRow="0" w:lastRow="0" w:firstColumn="0" w:lastColumn="0" w:oddVBand="0" w:evenVBand="0" w:oddHBand="0" w:evenHBand="0" w:firstRowFirstColumn="0" w:firstRowLastColumn="0" w:lastRowFirstColumn="0" w:lastRowLastColumn="0"/>
            </w:pPr>
            <w:r>
              <w:t>Brain r</w:t>
            </w:r>
            <w:r w:rsidR="002C1D6E">
              <w:t>egions showing a main effect of</w:t>
            </w:r>
            <w:r>
              <w:t xml:space="preserve"> task.</w:t>
            </w:r>
          </w:p>
        </w:tc>
      </w:tr>
      <w:tr w:rsidR="001C3B6C" w14:paraId="5D4FFAB6"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334F3A17" w14:textId="66482C92" w:rsidR="001C3B6C" w:rsidRPr="00C218EB" w:rsidRDefault="001C3B6C" w:rsidP="001C3B6C">
            <w:pPr>
              <w:pStyle w:val="ListParagraph"/>
              <w:numPr>
                <w:ilvl w:val="0"/>
                <w:numId w:val="15"/>
              </w:numPr>
              <w:bidi w:val="0"/>
              <w:spacing w:line="480" w:lineRule="auto"/>
            </w:pPr>
            <w:r w:rsidRPr="00C218EB">
              <w:t xml:space="preserve">Correct rejections – Hits </w:t>
            </w:r>
          </w:p>
          <w:p w14:paraId="45B2FC18" w14:textId="1E35F23D" w:rsidR="001C3B6C" w:rsidRPr="00001B8C" w:rsidRDefault="00C218EB" w:rsidP="001C3B6C">
            <w:pPr>
              <w:pStyle w:val="ListParagraph"/>
              <w:bidi w:val="0"/>
              <w:spacing w:line="480" w:lineRule="auto"/>
              <w:rPr>
                <w:b w:val="0"/>
                <w:bCs w:val="0"/>
              </w:rPr>
            </w:pPr>
            <w:r>
              <w:rPr>
                <w:b w:val="0"/>
                <w:bCs w:val="0"/>
              </w:rPr>
              <w:t>N_N - Y_Y</w:t>
            </w:r>
          </w:p>
        </w:tc>
        <w:tc>
          <w:tcPr>
            <w:tcW w:w="4282" w:type="dxa"/>
          </w:tcPr>
          <w:p w14:paraId="7E7E0513" w14:textId="1962A8A5"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detection task.</w:t>
            </w:r>
          </w:p>
        </w:tc>
      </w:tr>
      <w:tr w:rsidR="00DC0797" w14:paraId="2767A0F5"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458AFE30" w14:textId="77777777" w:rsidR="00DC0797" w:rsidRPr="00C218EB" w:rsidRDefault="00DC0797" w:rsidP="00DC0797">
            <w:pPr>
              <w:pStyle w:val="ListParagraph"/>
              <w:numPr>
                <w:ilvl w:val="0"/>
                <w:numId w:val="15"/>
              </w:numPr>
              <w:bidi w:val="0"/>
              <w:spacing w:line="480" w:lineRule="auto"/>
            </w:pPr>
            <w:r w:rsidRPr="00C218EB">
              <w:t>Confidence (correct responses only)</w:t>
            </w:r>
          </w:p>
          <w:p w14:paraId="510D899A" w14:textId="26F1AF6B" w:rsidR="00DC0797" w:rsidRDefault="00C218EB" w:rsidP="00C218EB">
            <w:pPr>
              <w:pStyle w:val="ListParagraph"/>
              <w:bidi w:val="0"/>
              <w:spacing w:line="480" w:lineRule="auto"/>
              <w:rPr>
                <w:b w:val="0"/>
                <w:bCs w:val="0"/>
              </w:rPr>
            </w:pPr>
            <w:proofErr w:type="spellStart"/>
            <w:r>
              <w:rPr>
                <w:b w:val="0"/>
                <w:bCs w:val="0"/>
              </w:rPr>
              <w:t>Y_Y</w:t>
            </w:r>
            <w:r>
              <w:rPr>
                <w:b w:val="0"/>
                <w:bCs w:val="0"/>
              </w:rPr>
              <w:t>_conf</w:t>
            </w:r>
            <w:proofErr w:type="spellEnd"/>
            <w:r>
              <w:rPr>
                <w:b w:val="0"/>
                <w:bCs w:val="0"/>
              </w:rPr>
              <w:t xml:space="preserve"> </w:t>
            </w:r>
            <w:r>
              <w:rPr>
                <w:b w:val="0"/>
                <w:bCs w:val="0"/>
              </w:rPr>
              <w:t>+</w:t>
            </w:r>
            <w:r>
              <w:rPr>
                <w:b w:val="0"/>
                <w:bCs w:val="0"/>
              </w:rPr>
              <w:t xml:space="preserve"> </w:t>
            </w:r>
            <w:proofErr w:type="spellStart"/>
            <w:r>
              <w:rPr>
                <w:b w:val="0"/>
                <w:bCs w:val="0"/>
              </w:rPr>
              <w:t>N_N</w:t>
            </w:r>
            <w:r>
              <w:rPr>
                <w:b w:val="0"/>
                <w:bCs w:val="0"/>
              </w:rPr>
              <w:t>_conf</w:t>
            </w:r>
            <w:proofErr w:type="spellEnd"/>
            <w:r>
              <w:rPr>
                <w:b w:val="0"/>
                <w:bCs w:val="0"/>
              </w:rPr>
              <w:t xml:space="preserve"> + </w:t>
            </w:r>
            <w:proofErr w:type="spellStart"/>
            <w:r>
              <w:rPr>
                <w:b w:val="0"/>
                <w:bCs w:val="0"/>
              </w:rPr>
              <w:t>CW_CW</w:t>
            </w:r>
            <w:r>
              <w:rPr>
                <w:b w:val="0"/>
                <w:bCs w:val="0"/>
              </w:rPr>
              <w:t>_conf</w:t>
            </w:r>
            <w:proofErr w:type="spellEnd"/>
            <w:r>
              <w:rPr>
                <w:b w:val="0"/>
                <w:bCs w:val="0"/>
              </w:rPr>
              <w:t xml:space="preserve"> </w:t>
            </w:r>
            <w:r>
              <w:rPr>
                <w:b w:val="0"/>
                <w:bCs w:val="0"/>
              </w:rPr>
              <w:t>+</w:t>
            </w:r>
            <w:r>
              <w:rPr>
                <w:b w:val="0"/>
                <w:bCs w:val="0"/>
              </w:rPr>
              <w:t xml:space="preserve"> </w:t>
            </w:r>
            <w:proofErr w:type="spellStart"/>
            <w:r>
              <w:rPr>
                <w:b w:val="0"/>
                <w:bCs w:val="0"/>
              </w:rPr>
              <w:t>CCW_CCW</w:t>
            </w:r>
            <w:r>
              <w:rPr>
                <w:b w:val="0"/>
                <w:bCs w:val="0"/>
              </w:rPr>
              <w:t>_conf</w:t>
            </w:r>
            <w:proofErr w:type="spellEnd"/>
          </w:p>
        </w:tc>
        <w:tc>
          <w:tcPr>
            <w:tcW w:w="4282" w:type="dxa"/>
          </w:tcPr>
          <w:p w14:paraId="0F64C1B3" w14:textId="21F141C4" w:rsidR="00DC0797" w:rsidRDefault="00DC0797" w:rsidP="00DC0797">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 on BOLD signal.</w:t>
            </w:r>
          </w:p>
        </w:tc>
      </w:tr>
      <w:tr w:rsidR="00DC0797" w14:paraId="397A2CB0"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3F74AF15" w14:textId="333553DC" w:rsidR="00DC0797" w:rsidRPr="00C218EB" w:rsidRDefault="00DC0797" w:rsidP="00C218EB">
            <w:pPr>
              <w:pStyle w:val="ListParagraph"/>
              <w:numPr>
                <w:ilvl w:val="0"/>
                <w:numId w:val="15"/>
              </w:numPr>
              <w:bidi w:val="0"/>
              <w:spacing w:line="480" w:lineRule="auto"/>
            </w:pPr>
            <w:r w:rsidRPr="00C218EB">
              <w:t>Confidence</w:t>
            </w:r>
            <w:r w:rsidR="00C218EB">
              <w:t xml:space="preserve"> x </w:t>
            </w:r>
            <w:r w:rsidRPr="00C218EB">
              <w:t>task interaction (correct responses only)</w:t>
            </w:r>
          </w:p>
          <w:p w14:paraId="72208E39" w14:textId="1D9B08B0" w:rsidR="00DC0797" w:rsidRDefault="00C218EB" w:rsidP="00C218EB">
            <w:pPr>
              <w:pStyle w:val="ListParagraph"/>
              <w:bidi w:val="0"/>
              <w:spacing w:line="480" w:lineRule="auto"/>
              <w:rPr>
                <w:b w:val="0"/>
                <w:bCs w:val="0"/>
              </w:rPr>
            </w:pPr>
            <w:r>
              <w:rPr>
                <w:b w:val="0"/>
                <w:bCs w:val="0"/>
              </w:rPr>
              <w:t>(</w:t>
            </w:r>
            <w:proofErr w:type="spellStart"/>
            <w:r>
              <w:rPr>
                <w:b w:val="0"/>
                <w:bCs w:val="0"/>
              </w:rPr>
              <w:t>Y_Y_conf</w:t>
            </w:r>
            <w:proofErr w:type="spellEnd"/>
            <w:r>
              <w:rPr>
                <w:b w:val="0"/>
                <w:bCs w:val="0"/>
              </w:rPr>
              <w:t xml:space="preserve"> + </w:t>
            </w:r>
            <w:proofErr w:type="spellStart"/>
            <w:r>
              <w:rPr>
                <w:b w:val="0"/>
                <w:bCs w:val="0"/>
              </w:rPr>
              <w:t>N_N_conf</w:t>
            </w:r>
            <w:proofErr w:type="spellEnd"/>
            <w:r>
              <w:rPr>
                <w:b w:val="0"/>
                <w:bCs w:val="0"/>
              </w:rPr>
              <w:t>)</w:t>
            </w:r>
            <w:r>
              <w:rPr>
                <w:b w:val="0"/>
                <w:bCs w:val="0"/>
              </w:rPr>
              <w:t xml:space="preserve"> </w:t>
            </w:r>
            <w:r>
              <w:rPr>
                <w:b w:val="0"/>
                <w:bCs w:val="0"/>
              </w:rPr>
              <w:t>–</w:t>
            </w:r>
            <w:r>
              <w:rPr>
                <w:b w:val="0"/>
                <w:bCs w:val="0"/>
              </w:rPr>
              <w:t xml:space="preserve"> </w:t>
            </w:r>
            <w:r>
              <w:rPr>
                <w:b w:val="0"/>
                <w:bCs w:val="0"/>
              </w:rPr>
              <w:t>(</w:t>
            </w:r>
            <w:proofErr w:type="spellStart"/>
            <w:r>
              <w:rPr>
                <w:b w:val="0"/>
                <w:bCs w:val="0"/>
              </w:rPr>
              <w:t>CW_CW_conf</w:t>
            </w:r>
            <w:proofErr w:type="spellEnd"/>
            <w:r>
              <w:rPr>
                <w:b w:val="0"/>
                <w:bCs w:val="0"/>
              </w:rPr>
              <w:t xml:space="preserve"> + </w:t>
            </w:r>
            <w:proofErr w:type="spellStart"/>
            <w:r>
              <w:rPr>
                <w:b w:val="0"/>
                <w:bCs w:val="0"/>
              </w:rPr>
              <w:t>CCW_CCW_con</w:t>
            </w:r>
            <w:r>
              <w:rPr>
                <w:b w:val="0"/>
                <w:bCs w:val="0"/>
              </w:rPr>
              <w:t>f</w:t>
            </w:r>
            <w:proofErr w:type="spellEnd"/>
            <w:r>
              <w:rPr>
                <w:b w:val="0"/>
                <w:bCs w:val="0"/>
              </w:rPr>
              <w:t>)</w:t>
            </w:r>
          </w:p>
        </w:tc>
        <w:tc>
          <w:tcPr>
            <w:tcW w:w="4282" w:type="dxa"/>
          </w:tcPr>
          <w:p w14:paraId="65FD1777" w14:textId="56EC8A89" w:rsidR="00DC0797" w:rsidRDefault="00DC0797" w:rsidP="00DC0797">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of confidence as a function of task.</w:t>
            </w:r>
          </w:p>
        </w:tc>
      </w:tr>
      <w:tr w:rsidR="001C3B6C" w14:paraId="2BF6881B" w14:textId="77777777" w:rsidTr="00C218EB">
        <w:tc>
          <w:tcPr>
            <w:cnfStyle w:val="001000000000" w:firstRow="0" w:lastRow="0" w:firstColumn="1" w:lastColumn="0" w:oddVBand="0" w:evenVBand="0" w:oddHBand="0" w:evenHBand="0" w:firstRowFirstColumn="0" w:firstRowLastColumn="0" w:lastRowFirstColumn="0" w:lastRowLastColumn="0"/>
            <w:tcW w:w="4020" w:type="dxa"/>
          </w:tcPr>
          <w:p w14:paraId="73F5DA05" w14:textId="5CA7FF30" w:rsidR="001C3B6C" w:rsidRPr="00C218EB" w:rsidRDefault="001C3B6C" w:rsidP="001C3B6C">
            <w:pPr>
              <w:pStyle w:val="ListParagraph"/>
              <w:numPr>
                <w:ilvl w:val="0"/>
                <w:numId w:val="15"/>
              </w:numPr>
              <w:bidi w:val="0"/>
              <w:spacing w:after="160" w:line="480" w:lineRule="auto"/>
            </w:pPr>
            <w:r w:rsidRPr="00C218EB">
              <w:t>Confidence in correct rejections – Confidence in hits</w:t>
            </w:r>
          </w:p>
          <w:p w14:paraId="047F46FB" w14:textId="77806976" w:rsidR="001C3B6C" w:rsidRPr="00001B8C" w:rsidRDefault="00C218EB" w:rsidP="001C3B6C">
            <w:pPr>
              <w:pStyle w:val="ListParagraph"/>
              <w:bidi w:val="0"/>
              <w:spacing w:line="480" w:lineRule="auto"/>
              <w:rPr>
                <w:b w:val="0"/>
                <w:bCs w:val="0"/>
              </w:rPr>
            </w:pPr>
            <w:proofErr w:type="spellStart"/>
            <w:r>
              <w:rPr>
                <w:b w:val="0"/>
                <w:bCs w:val="0"/>
              </w:rPr>
              <w:t>Y_Y_conf</w:t>
            </w:r>
            <w:proofErr w:type="spellEnd"/>
            <w:r>
              <w:rPr>
                <w:b w:val="0"/>
                <w:bCs w:val="0"/>
              </w:rPr>
              <w:t xml:space="preserve"> </w:t>
            </w:r>
            <w:r>
              <w:rPr>
                <w:b w:val="0"/>
                <w:bCs w:val="0"/>
              </w:rPr>
              <w:t>-</w:t>
            </w:r>
            <w:r>
              <w:rPr>
                <w:b w:val="0"/>
                <w:bCs w:val="0"/>
              </w:rPr>
              <w:t xml:space="preserve"> </w:t>
            </w:r>
            <w:proofErr w:type="spellStart"/>
            <w:r>
              <w:rPr>
                <w:b w:val="0"/>
                <w:bCs w:val="0"/>
              </w:rPr>
              <w:t>N_N_conf</w:t>
            </w:r>
            <w:proofErr w:type="spellEnd"/>
          </w:p>
        </w:tc>
        <w:tc>
          <w:tcPr>
            <w:tcW w:w="4282" w:type="dxa"/>
          </w:tcPr>
          <w:p w14:paraId="21D2AFE7" w14:textId="6AECB683" w:rsidR="001C3B6C" w:rsidRDefault="001C3B6C" w:rsidP="001C3B6C">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detection task.</w:t>
            </w:r>
          </w:p>
        </w:tc>
      </w:tr>
    </w:tbl>
    <w:p w14:paraId="3572FC69" w14:textId="77777777" w:rsidR="00B2705E" w:rsidRDefault="00B2705E" w:rsidP="00C537AF">
      <w:pPr>
        <w:bidi w:val="0"/>
        <w:spacing w:line="480" w:lineRule="auto"/>
      </w:pPr>
    </w:p>
    <w:p w14:paraId="6EB690AD" w14:textId="77777777" w:rsidR="00CB0443" w:rsidRDefault="00CB0443">
      <w:pPr>
        <w:rPr>
          <w:rtl/>
        </w:rPr>
      </w:pPr>
      <w:r>
        <w:br w:type="page"/>
      </w:r>
    </w:p>
    <w:p w14:paraId="5EB43C05" w14:textId="4DE45009" w:rsidR="00CB0443" w:rsidRDefault="00CB0443" w:rsidP="00C218EB">
      <w:pPr>
        <w:bidi w:val="0"/>
        <w:spacing w:line="480" w:lineRule="auto"/>
      </w:pPr>
      <w:r>
        <w:lastRenderedPageBreak/>
        <w:t xml:space="preserve">Contrasts </w:t>
      </w:r>
      <w:r w:rsidR="00C218EB">
        <w:t>3</w:t>
      </w:r>
      <w:r>
        <w:t>-</w:t>
      </w:r>
      <w:r w:rsidR="00C218EB">
        <w:t>5</w:t>
      </w:r>
      <w:r>
        <w:t xml:space="preserve"> will </w:t>
      </w:r>
      <w:r w:rsidR="003702FE">
        <w:t xml:space="preserve">identify </w:t>
      </w:r>
      <w:r>
        <w:t>regions that modulate their response as a function of reported confidence in correct responses. These regions can be further classified into two groups: brain regions that represent confidence, and brain regions that exhibit differential activation as a function of transient metacognitive adequacy</w:t>
      </w:r>
      <w:r w:rsidR="001F65FD">
        <w:t xml:space="preserve"> </w:t>
      </w:r>
      <w:r w:rsidR="001F65FD">
        <w:fldChar w:fldCharType="begin" w:fldLock="1"/>
      </w:r>
      <w:r w:rsidR="001F65FD">
        <w:instrText>ADDIN CSL_CITATION { "citationItems" : [ { "id" : "ITEM-1", "itemData" : { "DOI" : "10.1523/JNEUROSCI.1612-16.2016", "author" : [ { "dropping-particle" : "", "family" : "Wokke", "given" : "Martijn E", "non-dropping-particle" : "", "parse-names" : false, "suffix" : "" }, { "dropping-particle" : "", "family" : "Cleeremans", "given" : "Axel", "non-dropping-particle" : "", "parse-names" : false, "suffix" : "" }, { "dropping-particle" : "", "family" : "Ridderinkhof", "given" : "K Richard", "non-dropping-particle" : "", "parse-names" : false, "suffix" : "" } ], "container-title" : "J. Neurosci", "id" : "ITEM-1", "issued" : { "date-parts" : [ [ "2016" ] ] }, "page" : "1612-16", "title" : "Sure I'm sure: Prefrontal oscillations support metacognitive monitoring of decision-making", "type" : "article-journal", "volume" : "10" }, "uris" : [ "http://www.mendeley.com/documents/?uuid=35990bd7-3a50-3dac-be54-d509188d06a0" ] } ], "mendeley" : { "formattedCitation" : "(Wokke et al., 2016)", "plainTextFormattedCitation" : "(Wokke et al., 2016)", "previouslyFormattedCitation" : "(Wokke et al., 2016)" }, "properties" : {  }, "schema" : "https://github.com/citation-style-language/schema/raw/master/csl-citation.json" }</w:instrText>
      </w:r>
      <w:r w:rsidR="001F65FD">
        <w:fldChar w:fldCharType="separate"/>
      </w:r>
      <w:r w:rsidR="001F65FD" w:rsidRPr="001F65FD">
        <w:rPr>
          <w:noProof/>
        </w:rPr>
        <w:t>(Wokke et al., 2016)</w:t>
      </w:r>
      <w:r w:rsidR="001F65FD">
        <w:fldChar w:fldCharType="end"/>
      </w:r>
      <w:r>
        <w:t xml:space="preserve">. While the first are expected to show a similar pattern for correct and incorrect responses, the second group is expected to show opposite signs of signal modulation as a function of response accuracy.  While high confidence in a correct response is more metacognitively adequate than low confidence, the opposite is true for incorrect responses, for which a low confidence rating will reflect higher metacognitive adequacy. </w:t>
      </w:r>
      <w:commentRangeStart w:id="33"/>
    </w:p>
    <w:p w14:paraId="27070E72" w14:textId="07CFBC4F" w:rsidR="00E879AF" w:rsidRDefault="00643F55" w:rsidP="00EE29BE">
      <w:pPr>
        <w:bidi w:val="0"/>
        <w:spacing w:line="480" w:lineRule="auto"/>
      </w:pPr>
      <w:r>
        <w:t>To this end, we will perform four additional contrasts within brain regions that showed significant modulation as a function of confidence in contrasts 4-7:</w:t>
      </w:r>
      <w:commentRangeEnd w:id="33"/>
      <w:r w:rsidR="00F40179">
        <w:rPr>
          <w:rStyle w:val="CommentReference"/>
        </w:rPr>
        <w:commentReference w:id="33"/>
      </w:r>
    </w:p>
    <w:tbl>
      <w:tblPr>
        <w:tblStyle w:val="GridTable1Light"/>
        <w:tblW w:w="8926" w:type="dxa"/>
        <w:tblLook w:val="04A0" w:firstRow="1" w:lastRow="0" w:firstColumn="1" w:lastColumn="0" w:noHBand="0" w:noVBand="1"/>
      </w:tblPr>
      <w:tblGrid>
        <w:gridCol w:w="4248"/>
        <w:gridCol w:w="4678"/>
      </w:tblGrid>
      <w:tr w:rsidR="00EE29BE" w14:paraId="5315A452" w14:textId="233E038E" w:rsidTr="00EE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4C1FBD0" w14:textId="0B60D49F" w:rsidR="00EE29BE" w:rsidRPr="00EE29BE" w:rsidRDefault="00EE29BE" w:rsidP="00EE29BE">
            <w:pPr>
              <w:pStyle w:val="ListParagraph"/>
              <w:numPr>
                <w:ilvl w:val="0"/>
                <w:numId w:val="15"/>
              </w:numPr>
              <w:bidi w:val="0"/>
              <w:spacing w:line="480" w:lineRule="auto"/>
              <w:rPr>
                <w:b w:val="0"/>
                <w:bCs w:val="0"/>
              </w:rPr>
            </w:pPr>
            <w:r w:rsidRPr="00EE29BE">
              <w:rPr>
                <w:b w:val="0"/>
                <w:bCs w:val="0"/>
              </w:rPr>
              <w:t>Confidence (incorrect responses only)</w:t>
            </w:r>
          </w:p>
          <w:p w14:paraId="30E63095" w14:textId="394A514D" w:rsidR="00EE29BE" w:rsidRDefault="00EE29BE" w:rsidP="00647773">
            <w:pPr>
              <w:pStyle w:val="ListParagraph"/>
              <w:bidi w:val="0"/>
              <w:spacing w:line="480" w:lineRule="auto"/>
              <w:rPr>
                <w:b w:val="0"/>
                <w:bCs w:val="0"/>
              </w:rPr>
            </w:pPr>
            <w:r>
              <w:rPr>
                <w:b w:val="0"/>
                <w:bCs w:val="0"/>
              </w:rPr>
              <w:t>([0 0 0 1 0 1 0 0 0 0 0 1 0 1 0 0])</w:t>
            </w:r>
          </w:p>
        </w:tc>
        <w:tc>
          <w:tcPr>
            <w:tcW w:w="4678" w:type="dxa"/>
          </w:tcPr>
          <w:p w14:paraId="1D1B2519" w14:textId="40E3E57B" w:rsidR="00EE29BE" w:rsidRPr="00EE29BE" w:rsidRDefault="00EE29BE" w:rsidP="00647773">
            <w:pPr>
              <w:bidi w:val="0"/>
              <w:spacing w:line="48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This contrast will only be performed within regions that showed statistically significant modulation of confidence in contrast number 4.</w:t>
            </w:r>
          </w:p>
        </w:tc>
      </w:tr>
      <w:tr w:rsidR="00EE29BE" w14:paraId="45429CD0" w14:textId="356AE0A3" w:rsidTr="00EE29BE">
        <w:tc>
          <w:tcPr>
            <w:cnfStyle w:val="001000000000" w:firstRow="0" w:lastRow="0" w:firstColumn="1" w:lastColumn="0" w:oddVBand="0" w:evenVBand="0" w:oddHBand="0" w:evenHBand="0" w:firstRowFirstColumn="0" w:firstRowLastColumn="0" w:lastRowFirstColumn="0" w:lastRowLastColumn="0"/>
            <w:tcW w:w="4248" w:type="dxa"/>
          </w:tcPr>
          <w:p w14:paraId="004DBF46" w14:textId="04AE19E4" w:rsidR="00EE29BE" w:rsidRDefault="00EE29BE" w:rsidP="00EE29BE">
            <w:pPr>
              <w:pStyle w:val="ListParagraph"/>
              <w:numPr>
                <w:ilvl w:val="0"/>
                <w:numId w:val="15"/>
              </w:numPr>
              <w:bidi w:val="0"/>
              <w:spacing w:line="480" w:lineRule="auto"/>
              <w:rPr>
                <w:b w:val="0"/>
                <w:bCs w:val="0"/>
              </w:rPr>
            </w:pPr>
            <w:r>
              <w:rPr>
                <w:b w:val="0"/>
                <w:bCs w:val="0"/>
              </w:rPr>
              <w:t>Confidence-task interaction (incorrect responses only)</w:t>
            </w:r>
          </w:p>
          <w:p w14:paraId="41AF9FF8" w14:textId="3503608D" w:rsidR="00EE29BE" w:rsidRDefault="00EE29BE" w:rsidP="00647773">
            <w:pPr>
              <w:pStyle w:val="ListParagraph"/>
              <w:bidi w:val="0"/>
              <w:spacing w:line="480" w:lineRule="auto"/>
              <w:rPr>
                <w:b w:val="0"/>
                <w:bCs w:val="0"/>
              </w:rPr>
            </w:pPr>
            <w:r>
              <w:rPr>
                <w:b w:val="0"/>
                <w:bCs w:val="0"/>
              </w:rPr>
              <w:t>([0 0 0 1 0 1 0 0 0 0 0 -1 0 -1 0 0])</w:t>
            </w:r>
          </w:p>
        </w:tc>
        <w:tc>
          <w:tcPr>
            <w:tcW w:w="4678" w:type="dxa"/>
          </w:tcPr>
          <w:p w14:paraId="60389BAA" w14:textId="46FA753B"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 xml:space="preserve">This contrast will only be performed within regions that showed statistically significant modulation of </w:t>
            </w:r>
            <w:r>
              <w:t>confidence in contrast number 5.</w:t>
            </w:r>
          </w:p>
        </w:tc>
      </w:tr>
      <w:tr w:rsidR="00EE29BE" w14:paraId="565B59B1" w14:textId="76B8A96A" w:rsidTr="00EE29BE">
        <w:tc>
          <w:tcPr>
            <w:cnfStyle w:val="001000000000" w:firstRow="0" w:lastRow="0" w:firstColumn="1" w:lastColumn="0" w:oddVBand="0" w:evenVBand="0" w:oddHBand="0" w:evenHBand="0" w:firstRowFirstColumn="0" w:firstRowLastColumn="0" w:lastRowFirstColumn="0" w:lastRowLastColumn="0"/>
            <w:tcW w:w="4248" w:type="dxa"/>
          </w:tcPr>
          <w:p w14:paraId="2786B6F3" w14:textId="3EBB3ADB" w:rsidR="00EE29BE" w:rsidRDefault="00EE29BE" w:rsidP="00EE29BE">
            <w:pPr>
              <w:pStyle w:val="ListParagraph"/>
              <w:numPr>
                <w:ilvl w:val="0"/>
                <w:numId w:val="15"/>
              </w:numPr>
              <w:bidi w:val="0"/>
              <w:spacing w:after="160" w:line="480" w:lineRule="auto"/>
              <w:rPr>
                <w:b w:val="0"/>
                <w:bCs w:val="0"/>
              </w:rPr>
            </w:pPr>
            <w:r>
              <w:rPr>
                <w:b w:val="0"/>
                <w:bCs w:val="0"/>
              </w:rPr>
              <w:t>Confidence in misses – Confidence in false positives</w:t>
            </w:r>
          </w:p>
          <w:p w14:paraId="76254484" w14:textId="0121DB2F" w:rsidR="00EE29BE" w:rsidRPr="00001B8C" w:rsidRDefault="00EE29BE" w:rsidP="00647773">
            <w:pPr>
              <w:pStyle w:val="ListParagraph"/>
              <w:bidi w:val="0"/>
              <w:spacing w:line="480" w:lineRule="auto"/>
              <w:rPr>
                <w:b w:val="0"/>
                <w:bCs w:val="0"/>
              </w:rPr>
            </w:pPr>
            <w:r>
              <w:rPr>
                <w:b w:val="0"/>
                <w:bCs w:val="0"/>
              </w:rPr>
              <w:t>([0 0 0 0 0 0 0 0 0 0 0 1 0 -1 0 0])</w:t>
            </w:r>
          </w:p>
        </w:tc>
        <w:tc>
          <w:tcPr>
            <w:tcW w:w="4678" w:type="dxa"/>
          </w:tcPr>
          <w:p w14:paraId="25482D7D" w14:textId="79CD7590"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This contrast will only be performed within regions that showed statistically significant modulation of</w:t>
            </w:r>
            <w:r>
              <w:t xml:space="preserve"> confidence in contrast number 6</w:t>
            </w:r>
            <w:r w:rsidRPr="00EE29BE">
              <w:t>.</w:t>
            </w:r>
          </w:p>
        </w:tc>
      </w:tr>
      <w:tr w:rsidR="00EE29BE" w14:paraId="14645789" w14:textId="5D05D020" w:rsidTr="00EE29BE">
        <w:tc>
          <w:tcPr>
            <w:cnfStyle w:val="001000000000" w:firstRow="0" w:lastRow="0" w:firstColumn="1" w:lastColumn="0" w:oddVBand="0" w:evenVBand="0" w:oddHBand="0" w:evenHBand="0" w:firstRowFirstColumn="0" w:firstRowLastColumn="0" w:lastRowFirstColumn="0" w:lastRowLastColumn="0"/>
            <w:tcW w:w="4248" w:type="dxa"/>
          </w:tcPr>
          <w:p w14:paraId="098CB5F8" w14:textId="239EC69F" w:rsidR="00EE29BE" w:rsidRPr="00DC0797" w:rsidRDefault="00EE29BE" w:rsidP="00EE29BE">
            <w:pPr>
              <w:pStyle w:val="ListParagraph"/>
              <w:numPr>
                <w:ilvl w:val="0"/>
                <w:numId w:val="15"/>
              </w:numPr>
              <w:bidi w:val="0"/>
              <w:spacing w:line="480" w:lineRule="auto"/>
              <w:rPr>
                <w:b w:val="0"/>
                <w:bCs w:val="0"/>
              </w:rPr>
            </w:pPr>
            <w:r w:rsidRPr="00DC0797">
              <w:rPr>
                <w:b w:val="0"/>
                <w:bCs w:val="0"/>
              </w:rPr>
              <w:t>Confidence in clockwise tilt – Confidence in counterclockwise tilt</w:t>
            </w:r>
            <w:r>
              <w:rPr>
                <w:b w:val="0"/>
                <w:bCs w:val="0"/>
              </w:rPr>
              <w:t xml:space="preserve"> (incorrect responses only)</w:t>
            </w:r>
          </w:p>
          <w:p w14:paraId="762D9653" w14:textId="5569EE23" w:rsidR="00EE29BE" w:rsidRPr="00BC1AC5" w:rsidRDefault="00EE29BE" w:rsidP="00647773">
            <w:pPr>
              <w:pStyle w:val="ListParagraph"/>
              <w:bidi w:val="0"/>
              <w:spacing w:line="480" w:lineRule="auto"/>
              <w:rPr>
                <w:b w:val="0"/>
                <w:bCs w:val="0"/>
              </w:rPr>
            </w:pPr>
            <w:r>
              <w:rPr>
                <w:b w:val="0"/>
                <w:bCs w:val="0"/>
              </w:rPr>
              <w:t>([0 0 0 1 0 -1 0 0 0 0 0 0 0 0 0 0])</w:t>
            </w:r>
          </w:p>
        </w:tc>
        <w:tc>
          <w:tcPr>
            <w:tcW w:w="4678" w:type="dxa"/>
          </w:tcPr>
          <w:p w14:paraId="430E52E9" w14:textId="4B56F380" w:rsidR="00EE29BE" w:rsidRPr="00EE29BE" w:rsidRDefault="00EE29BE" w:rsidP="00647773">
            <w:pPr>
              <w:bidi w:val="0"/>
              <w:spacing w:line="480" w:lineRule="auto"/>
              <w:cnfStyle w:val="000000000000" w:firstRow="0" w:lastRow="0" w:firstColumn="0" w:lastColumn="0" w:oddVBand="0" w:evenVBand="0" w:oddHBand="0" w:evenHBand="0" w:firstRowFirstColumn="0" w:firstRowLastColumn="0" w:lastRowFirstColumn="0" w:lastRowLastColumn="0"/>
            </w:pPr>
            <w:r w:rsidRPr="00EE29BE">
              <w:t>This contrast will only be performed within regions that showed statistically significant modulation of</w:t>
            </w:r>
            <w:r>
              <w:t xml:space="preserve"> confidence in contrast number 7</w:t>
            </w:r>
            <w:r w:rsidRPr="00EE29BE">
              <w:t>.</w:t>
            </w:r>
          </w:p>
        </w:tc>
      </w:tr>
    </w:tbl>
    <w:p w14:paraId="17F82CA3" w14:textId="1D502779" w:rsidR="00EE29BE" w:rsidRDefault="00EE29BE" w:rsidP="00EE29BE">
      <w:pPr>
        <w:bidi w:val="0"/>
        <w:spacing w:line="480" w:lineRule="auto"/>
        <w:sectPr w:rsidR="00EE29BE" w:rsidSect="00CB0443">
          <w:pgSz w:w="11906" w:h="16838"/>
          <w:pgMar w:top="1440" w:right="1797" w:bottom="1440" w:left="1797" w:header="709" w:footer="709" w:gutter="0"/>
          <w:cols w:space="708"/>
          <w:bidi/>
          <w:rtlGutter/>
          <w:docGrid w:linePitch="360"/>
        </w:sectPr>
      </w:pPr>
    </w:p>
    <w:p w14:paraId="6B08D0D3" w14:textId="77777777" w:rsidR="00CB0443" w:rsidRDefault="00CB0443" w:rsidP="00C537AF">
      <w:pPr>
        <w:pStyle w:val="Heading3"/>
        <w:bidi w:val="0"/>
        <w:spacing w:line="480" w:lineRule="auto"/>
      </w:pPr>
    </w:p>
    <w:p w14:paraId="099B16D9" w14:textId="7082F548" w:rsidR="00984701" w:rsidRDefault="00C72FAF" w:rsidP="00CB0443">
      <w:pPr>
        <w:pStyle w:val="Heading3"/>
        <w:bidi w:val="0"/>
        <w:spacing w:line="480" w:lineRule="auto"/>
      </w:pPr>
      <w:commentRangeStart w:id="34"/>
      <w:r>
        <w:t>Between-subject correlations</w:t>
      </w:r>
      <w:commentRangeEnd w:id="34"/>
      <w:r w:rsidR="00906999">
        <w:rPr>
          <w:rStyle w:val="CommentReference"/>
          <w:rFonts w:asciiTheme="minorHAnsi" w:eastAsiaTheme="minorEastAsia" w:hAnsiTheme="minorHAnsi" w:cstheme="minorBidi"/>
          <w:color w:val="auto"/>
        </w:rPr>
        <w:commentReference w:id="34"/>
      </w:r>
    </w:p>
    <w:p w14:paraId="40BEADAF" w14:textId="4ABE467C" w:rsidR="00C534FE" w:rsidRPr="00FB2F91" w:rsidRDefault="00FB2F91" w:rsidP="00FB2F91">
      <w:pPr>
        <w:bidi w:val="0"/>
        <w:spacing w:line="480" w:lineRule="auto"/>
      </w:pPr>
      <w:r>
        <w:t>Subject</w:t>
      </w:r>
      <w:r w:rsidR="008475CC">
        <w:t>-</w:t>
      </w:r>
      <w:r>
        <w:t xml:space="preserve">specific </w:t>
      </w:r>
      <w:r w:rsidR="00CB5C31">
        <w:t xml:space="preserve">contrast </w:t>
      </w:r>
      <w:r>
        <w:t>maps of</w:t>
      </w:r>
      <w:r w:rsidR="00A53C50">
        <w:t xml:space="preserve"> activity correlating with</w:t>
      </w:r>
      <w:r>
        <w:t xml:space="preserve"> confidence in correct responses in discrimination ([0 1 0 0 0 0 0 1 0 0 0 0 0 0 0 0]) will be correlated against metacognitive efficiency scores for discrimination. Similarly, subject</w:t>
      </w:r>
      <w:r w:rsidR="00250BA0">
        <w:t>-</w:t>
      </w:r>
      <w:r>
        <w:t xml:space="preserve">specific </w:t>
      </w:r>
      <w:r w:rsidR="00250BA0">
        <w:t xml:space="preserve">contrast </w:t>
      </w:r>
      <w:r>
        <w:t>maps of</w:t>
      </w:r>
      <w:r w:rsidR="00263E1A">
        <w:t xml:space="preserve"> activity correlating with</w:t>
      </w:r>
      <w:r>
        <w:t xml:space="preserve"> confidence in correct responses in detection ([0 0 0 0 0 0 0 0 0 1 0 0 0 0 0 1]) will be correlated against metacognitive efficiency scores in detection. Here also the 5 a-priori ROIs will be analyzed in addition to a whole-brain analysis corrected for multiple comparisons. </w:t>
      </w:r>
    </w:p>
    <w:p w14:paraId="2488A8DB" w14:textId="1FFD63F3" w:rsidR="00C72FAF" w:rsidRDefault="00C72FAF" w:rsidP="00C537AF">
      <w:pPr>
        <w:pStyle w:val="Heading3"/>
        <w:bidi w:val="0"/>
        <w:spacing w:line="480" w:lineRule="auto"/>
      </w:pPr>
      <w:r>
        <w:t>Multivariate analysis</w:t>
      </w:r>
    </w:p>
    <w:p w14:paraId="796524DE" w14:textId="00A2EAAD" w:rsidR="00810D93" w:rsidRDefault="003E1E11" w:rsidP="00C537AF">
      <w:pPr>
        <w:bidi w:val="0"/>
        <w:spacing w:line="480" w:lineRule="auto"/>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w:t>
      </w:r>
      <w:r w:rsidR="000934E7">
        <w:t xml:space="preserve">use The Decoding Toolbox </w:t>
      </w:r>
      <w:r w:rsidR="000934E7">
        <w:fldChar w:fldCharType="begin" w:fldLock="1"/>
      </w:r>
      <w:r w:rsidR="000934E7">
        <w:instrText>ADDIN CSL_CITATION { "citationItems" : [ { "id" : "ITEM-1", "itemData" : { "DOI" : "10.3389/fninf.2014.00088", "ISSN" : "1662-5196", "abstract" : "The multivariate analysis of brain signals has recently sparked a great amount of interest, yet accessible and versatile tools to carry out decoding analyses are scarce. Here we introduce The Decoding Toolbox (TDT) which represents a user-friendly, powerful and flexible package for multivariate analysis of functional brain imaging data. TDT is written in Matlab and equipped with an interface to the widely used brain data analysis package SPM. The toolbox allows running fast whole-brain analyses, region-of-interest analyses and searchlight analyses, using machine learning classifiers, pattern correlation analysis, or representational similarity analysis. It offers automatic creation and visualization of diverse cross-validation schemes, feature scaling, nested parameter selection, a variety of feature selection methods, multiclass capabilities, and pattern reconstruction from classifier weights. While basic users can implement a generic analysis in one line of code, advanced users can extend the toolbox to their needs or exploit the structure to combine it with external high-performance classification toolboxes. The toolbox comes with an example data set which can be used to try out the various analysis methods. Taken together, TDT offers a promising option for researchers who want to employ multivariate analyses of brain activity patterns.", "author" : [ { "dropping-particle" : "", "family" : "Hebart", "given" : "Martin N.", "non-dropping-particle" : "", "parse-names" : false, "suffix" : "" }, { "dropping-particle" : "", "family" : "G\u00c3\u00b6rgen", "given" : "Kai", "non-dropping-particle" : "", "parse-names" : false, "suffix" : "" }, { "dropping-particle" : "", "family" : "Haynes", "given" : "John-Dylan", "non-dropping-particle" : "", "parse-names" : false, "suffix" : "" } ], "container-title" : "Frontiers in Neuroinformatics", "id" : "ITEM-1", "issued" : { "date-parts" : [ [ "2015", "1", "6" ] ] }, "page" : "88", "publisher" : "Frontiers", "title" : "The Decoding Toolbox (TDT): a versatile software package for multivariate analyses of functional imaging data", "type" : "article-journal", "volume" : "8" }, "uris" : [ "http://www.mendeley.com/documents/?uuid=3711869e-e733-3014-9711-c10b9b05253c" ] } ], "mendeley" : { "formattedCitation" : "(Hebart, G\u00c3\u00b6rgen, &amp; Haynes, 2015)", "manualFormatting" : "(Hebart, Gargen, &amp; Haynes, 2015)", "plainTextFormattedCitation" : "(Hebart, G\u00c3\u00b6rgen, &amp; Haynes, 2015)", "previouslyFormattedCitation" : "(Hebart, G\u00c3\u00b6rgen, &amp; Haynes, 2015)" }, "properties" : {  }, "schema" : "https://github.com/citation-style-language/schema/raw/master/csl-citation.json" }</w:instrText>
      </w:r>
      <w:r w:rsidR="000934E7">
        <w:fldChar w:fldCharType="separate"/>
      </w:r>
      <w:r w:rsidR="000934E7">
        <w:rPr>
          <w:noProof/>
        </w:rPr>
        <w:t>(Hebart, Ga</w:t>
      </w:r>
      <w:r w:rsidR="000934E7" w:rsidRPr="000934E7">
        <w:rPr>
          <w:noProof/>
        </w:rPr>
        <w:t>rgen, &amp; Haynes, 2015)</w:t>
      </w:r>
      <w:r w:rsidR="000934E7">
        <w:fldChar w:fldCharType="end"/>
      </w:r>
      <w:r w:rsidR="000934E7">
        <w:t xml:space="preserve"> and </w:t>
      </w:r>
      <w:r>
        <w:t>follow the procedure</w:t>
      </w:r>
      <w:r w:rsidR="009876BD">
        <w:t>s</w:t>
      </w:r>
      <w:r>
        <w:t xml:space="preserve"> described </w:t>
      </w:r>
      <w:r w:rsidR="000E76E7">
        <w:t xml:space="preserve">by </w:t>
      </w:r>
      <w:r>
        <w:t xml:space="preserve">Morales and colleagues (2018). </w:t>
      </w:r>
    </w:p>
    <w:p w14:paraId="215337B5" w14:textId="77777777" w:rsidR="00810D93" w:rsidRDefault="00810D93" w:rsidP="00C537AF">
      <w:pPr>
        <w:spacing w:line="480" w:lineRule="auto"/>
      </w:pPr>
      <w:r>
        <w:br w:type="page"/>
      </w:r>
    </w:p>
    <w:p w14:paraId="09B5C6B9" w14:textId="77777777" w:rsidR="00810D93" w:rsidRDefault="00810D93" w:rsidP="00C537AF">
      <w:pPr>
        <w:bidi w:val="0"/>
        <w:spacing w:line="480" w:lineRule="auto"/>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2335"/>
        <w:gridCol w:w="2334"/>
        <w:gridCol w:w="3633"/>
      </w:tblGrid>
      <w:tr w:rsidR="00F83584" w14:paraId="6147451B" w14:textId="77777777" w:rsidTr="00F83584">
        <w:tc>
          <w:tcPr>
            <w:tcW w:w="3487" w:type="dxa"/>
          </w:tcPr>
          <w:p w14:paraId="77D8DDD4" w14:textId="7A026327" w:rsidR="00F83584" w:rsidRDefault="00F83584" w:rsidP="00C537AF">
            <w:pPr>
              <w:bidi w:val="0"/>
              <w:spacing w:line="480" w:lineRule="auto"/>
            </w:pPr>
            <w:r>
              <w:lastRenderedPageBreak/>
              <w:t>Train</w:t>
            </w:r>
          </w:p>
        </w:tc>
        <w:tc>
          <w:tcPr>
            <w:tcW w:w="3487" w:type="dxa"/>
          </w:tcPr>
          <w:p w14:paraId="55C30932" w14:textId="27F5A67C" w:rsidR="00F83584" w:rsidRDefault="00F83584" w:rsidP="00C537AF">
            <w:pPr>
              <w:bidi w:val="0"/>
              <w:spacing w:line="480" w:lineRule="auto"/>
            </w:pPr>
            <w:r>
              <w:t>Test</w:t>
            </w:r>
          </w:p>
        </w:tc>
        <w:tc>
          <w:tcPr>
            <w:tcW w:w="6488" w:type="dxa"/>
          </w:tcPr>
          <w:p w14:paraId="3644B4AE" w14:textId="76041ECA" w:rsidR="00F83584" w:rsidRDefault="00F83584" w:rsidP="00C537AF">
            <w:pPr>
              <w:bidi w:val="0"/>
              <w:spacing w:line="480" w:lineRule="auto"/>
            </w:pPr>
            <w:r>
              <w:t>Interpretation</w:t>
            </w:r>
          </w:p>
        </w:tc>
      </w:tr>
      <w:tr w:rsidR="00F83584" w14:paraId="4AE390EE" w14:textId="77777777" w:rsidTr="00F83584">
        <w:tc>
          <w:tcPr>
            <w:tcW w:w="3487" w:type="dxa"/>
          </w:tcPr>
          <w:p w14:paraId="063314B3" w14:textId="7499158A" w:rsidR="00F83584" w:rsidRDefault="00F83584" w:rsidP="00C537AF">
            <w:pPr>
              <w:bidi w:val="0"/>
              <w:spacing w:line="480" w:lineRule="auto"/>
            </w:pPr>
            <w:r>
              <w:t>High confidence vs. Low confidence</w:t>
            </w:r>
            <w:r w:rsidR="000934E7">
              <w:t xml:space="preserve"> (within correct trials)</w:t>
            </w:r>
          </w:p>
        </w:tc>
        <w:tc>
          <w:tcPr>
            <w:tcW w:w="3487" w:type="dxa"/>
          </w:tcPr>
          <w:p w14:paraId="308EF6FE" w14:textId="77777777" w:rsidR="00F83584" w:rsidRDefault="00F83584" w:rsidP="00C537AF">
            <w:pPr>
              <w:bidi w:val="0"/>
              <w:spacing w:line="480" w:lineRule="auto"/>
            </w:pPr>
            <w:r>
              <w:t>High confidence vs. Low confidence</w:t>
            </w:r>
          </w:p>
          <w:p w14:paraId="70ADBC1D" w14:textId="7C28E188" w:rsidR="000934E7" w:rsidRDefault="000934E7" w:rsidP="000934E7">
            <w:pPr>
              <w:bidi w:val="0"/>
              <w:spacing w:line="480" w:lineRule="auto"/>
            </w:pPr>
            <w:r>
              <w:t>(within correct trials)</w:t>
            </w:r>
          </w:p>
        </w:tc>
        <w:tc>
          <w:tcPr>
            <w:tcW w:w="6488" w:type="dxa"/>
          </w:tcPr>
          <w:p w14:paraId="5416A15D" w14:textId="701325D6" w:rsidR="00F83584" w:rsidRDefault="00F83584" w:rsidP="00C537AF">
            <w:pPr>
              <w:bidi w:val="0"/>
              <w:spacing w:line="480" w:lineRule="auto"/>
            </w:pPr>
            <w:r>
              <w:t>Spatially multivariate signal predicting confidence reports.</w:t>
            </w:r>
          </w:p>
        </w:tc>
      </w:tr>
      <w:tr w:rsidR="00F83584" w14:paraId="19140CAC" w14:textId="77777777" w:rsidTr="00F83584">
        <w:tc>
          <w:tcPr>
            <w:tcW w:w="3487" w:type="dxa"/>
          </w:tcPr>
          <w:p w14:paraId="173BD5F4" w14:textId="1DA5748A" w:rsidR="00F83584" w:rsidRDefault="00F83584" w:rsidP="00C537AF">
            <w:pPr>
              <w:bidi w:val="0"/>
              <w:spacing w:line="480" w:lineRule="auto"/>
            </w:pPr>
            <w:r>
              <w:t>Within discrimination</w:t>
            </w:r>
            <w:r w:rsidR="000934E7">
              <w:t xml:space="preserve"> correct trials</w:t>
            </w:r>
            <w:r>
              <w:t>: high confidence vs. Low confidence</w:t>
            </w:r>
          </w:p>
        </w:tc>
        <w:tc>
          <w:tcPr>
            <w:tcW w:w="3487" w:type="dxa"/>
          </w:tcPr>
          <w:p w14:paraId="6D8BB3CD" w14:textId="253D5D90" w:rsidR="00F83584" w:rsidRDefault="00F83584" w:rsidP="00C537AF">
            <w:pPr>
              <w:bidi w:val="0"/>
              <w:spacing w:line="480" w:lineRule="auto"/>
            </w:pPr>
            <w:r>
              <w:t>Within discrimination</w:t>
            </w:r>
            <w:r w:rsidR="000934E7">
              <w:t xml:space="preserve"> correct trials</w:t>
            </w:r>
            <w:r>
              <w:t>: high confidence vs. low confidence</w:t>
            </w:r>
          </w:p>
        </w:tc>
        <w:tc>
          <w:tcPr>
            <w:tcW w:w="6488" w:type="dxa"/>
          </w:tcPr>
          <w:p w14:paraId="237DA839" w14:textId="0EF89F5E" w:rsidR="00F83584" w:rsidRDefault="00F83584" w:rsidP="00C537AF">
            <w:pPr>
              <w:bidi w:val="0"/>
              <w:spacing w:line="480" w:lineRule="auto"/>
            </w:pPr>
            <w:r>
              <w:t>Spatially multivariate signal predicting confidence reports in discrimination.</w:t>
            </w:r>
          </w:p>
        </w:tc>
      </w:tr>
      <w:tr w:rsidR="00F83584" w14:paraId="4CE65CF9" w14:textId="77777777" w:rsidTr="00F83584">
        <w:tc>
          <w:tcPr>
            <w:tcW w:w="3487" w:type="dxa"/>
          </w:tcPr>
          <w:p w14:paraId="3136E64C" w14:textId="2FEFFFD0" w:rsidR="00F83584" w:rsidRDefault="00F83584" w:rsidP="00F83584">
            <w:pPr>
              <w:bidi w:val="0"/>
              <w:spacing w:line="480" w:lineRule="auto"/>
            </w:pPr>
            <w:r>
              <w:t>Within detection</w:t>
            </w:r>
            <w:r w:rsidR="000934E7">
              <w:t xml:space="preserve"> correct trials</w:t>
            </w:r>
            <w:r>
              <w:t>: high confidence vs. Low confidence</w:t>
            </w:r>
          </w:p>
        </w:tc>
        <w:tc>
          <w:tcPr>
            <w:tcW w:w="3487" w:type="dxa"/>
          </w:tcPr>
          <w:p w14:paraId="222DB3D9" w14:textId="28CDD2E2" w:rsidR="00F83584" w:rsidRDefault="00F83584" w:rsidP="00F83584">
            <w:pPr>
              <w:bidi w:val="0"/>
              <w:spacing w:line="480" w:lineRule="auto"/>
            </w:pPr>
            <w:r>
              <w:t>Within detection</w:t>
            </w:r>
            <w:r w:rsidR="000934E7">
              <w:t xml:space="preserve"> correct trials</w:t>
            </w:r>
            <w:r>
              <w:t>: high confidence vs. low confidence</w:t>
            </w:r>
          </w:p>
        </w:tc>
        <w:tc>
          <w:tcPr>
            <w:tcW w:w="6488" w:type="dxa"/>
          </w:tcPr>
          <w:p w14:paraId="4E595530" w14:textId="6665AEB5" w:rsidR="00F83584" w:rsidRDefault="00F83584" w:rsidP="00F83584">
            <w:pPr>
              <w:bidi w:val="0"/>
              <w:spacing w:line="480" w:lineRule="auto"/>
            </w:pPr>
            <w:r>
              <w:t>Spatially multivariate signal predicting confidence reports in detection.</w:t>
            </w:r>
          </w:p>
        </w:tc>
      </w:tr>
      <w:tr w:rsidR="00DC0797" w14:paraId="5E3E894C" w14:textId="77777777" w:rsidTr="00F83584">
        <w:tc>
          <w:tcPr>
            <w:tcW w:w="3487" w:type="dxa"/>
          </w:tcPr>
          <w:p w14:paraId="10B28068" w14:textId="5F8F28FC" w:rsidR="00DC0797" w:rsidRDefault="00DC0797" w:rsidP="00DC0797">
            <w:pPr>
              <w:bidi w:val="0"/>
              <w:spacing w:line="480" w:lineRule="auto"/>
            </w:pPr>
            <w:r>
              <w:t>Within discrimination</w:t>
            </w:r>
            <w:r w:rsidR="000934E7">
              <w:t xml:space="preserve"> correct trials</w:t>
            </w:r>
            <w:r>
              <w:t>: high confidence vs. Low confidence</w:t>
            </w:r>
          </w:p>
        </w:tc>
        <w:tc>
          <w:tcPr>
            <w:tcW w:w="3487" w:type="dxa"/>
          </w:tcPr>
          <w:p w14:paraId="2AF4CEF4" w14:textId="12199D5A" w:rsidR="00DC0797" w:rsidRDefault="00DC0797" w:rsidP="00DC0797">
            <w:pPr>
              <w:bidi w:val="0"/>
              <w:spacing w:line="480" w:lineRule="auto"/>
            </w:pPr>
            <w:r>
              <w:t>Within detection</w:t>
            </w:r>
            <w:r w:rsidR="000934E7">
              <w:t xml:space="preserve"> correct trials</w:t>
            </w:r>
            <w:r>
              <w:t>: high confidence vs. low confidence</w:t>
            </w:r>
          </w:p>
        </w:tc>
        <w:tc>
          <w:tcPr>
            <w:tcW w:w="6488" w:type="dxa"/>
            <w:vMerge w:val="restart"/>
          </w:tcPr>
          <w:p w14:paraId="0CB430D3" w14:textId="12EBB373" w:rsidR="00DC0797" w:rsidRDefault="00DC0797" w:rsidP="00DC0797">
            <w:pPr>
              <w:bidi w:val="0"/>
              <w:spacing w:line="480" w:lineRule="auto"/>
            </w:pPr>
            <w:r>
              <w:t>Task invariant multivariate signal predicting confidence reports in detection and discrimination.</w:t>
            </w:r>
          </w:p>
        </w:tc>
      </w:tr>
      <w:tr w:rsidR="00DC0797" w14:paraId="227C4D47" w14:textId="77777777" w:rsidTr="00F83584">
        <w:tc>
          <w:tcPr>
            <w:tcW w:w="3487" w:type="dxa"/>
          </w:tcPr>
          <w:p w14:paraId="67274174" w14:textId="1A966952" w:rsidR="00DC0797" w:rsidRDefault="00DC0797" w:rsidP="00DC0797">
            <w:pPr>
              <w:bidi w:val="0"/>
              <w:spacing w:line="480" w:lineRule="auto"/>
            </w:pPr>
            <w:r>
              <w:t>Within detection</w:t>
            </w:r>
            <w:r w:rsidR="000934E7">
              <w:t xml:space="preserve"> correct trials</w:t>
            </w:r>
            <w:r>
              <w:t>: high confidence vs. low confidence</w:t>
            </w:r>
          </w:p>
        </w:tc>
        <w:tc>
          <w:tcPr>
            <w:tcW w:w="3487" w:type="dxa"/>
          </w:tcPr>
          <w:p w14:paraId="6806DDB3" w14:textId="6CDD4AC9" w:rsidR="00DC0797" w:rsidRDefault="00DC0797" w:rsidP="00DC0797">
            <w:pPr>
              <w:bidi w:val="0"/>
              <w:spacing w:line="480" w:lineRule="auto"/>
            </w:pPr>
            <w:r>
              <w:t>Within discrimination</w:t>
            </w:r>
            <w:r w:rsidR="000934E7">
              <w:t xml:space="preserve"> correct trials</w:t>
            </w:r>
            <w:r>
              <w:t>: high confidence vs. Low confidence</w:t>
            </w:r>
          </w:p>
        </w:tc>
        <w:tc>
          <w:tcPr>
            <w:tcW w:w="6488" w:type="dxa"/>
            <w:vMerge/>
          </w:tcPr>
          <w:p w14:paraId="6A73FEB5" w14:textId="4C79B402" w:rsidR="00DC0797" w:rsidRDefault="00DC0797" w:rsidP="00DC0797">
            <w:pPr>
              <w:bidi w:val="0"/>
              <w:spacing w:line="480" w:lineRule="auto"/>
            </w:pPr>
          </w:p>
        </w:tc>
      </w:tr>
      <w:tr w:rsidR="004D6428" w14:paraId="7E373725" w14:textId="77777777" w:rsidTr="00F83584">
        <w:tc>
          <w:tcPr>
            <w:tcW w:w="3487" w:type="dxa"/>
          </w:tcPr>
          <w:p w14:paraId="016B41A7" w14:textId="38CC4435" w:rsidR="004D6428" w:rsidRDefault="00163740" w:rsidP="00DC0797">
            <w:pPr>
              <w:bidi w:val="0"/>
              <w:spacing w:line="480" w:lineRule="auto"/>
            </w:pPr>
            <w:r>
              <w:t>Within detection correct trials: hits vs. misses</w:t>
            </w:r>
          </w:p>
        </w:tc>
        <w:tc>
          <w:tcPr>
            <w:tcW w:w="3487" w:type="dxa"/>
          </w:tcPr>
          <w:p w14:paraId="0AC25E31" w14:textId="156F66E0" w:rsidR="004D6428" w:rsidRDefault="00163740" w:rsidP="00DC0797">
            <w:pPr>
              <w:bidi w:val="0"/>
              <w:spacing w:line="480" w:lineRule="auto"/>
            </w:pPr>
            <w:r>
              <w:t>Within detection correct trials: hits vs. misses</w:t>
            </w:r>
          </w:p>
        </w:tc>
        <w:tc>
          <w:tcPr>
            <w:tcW w:w="6488" w:type="dxa"/>
          </w:tcPr>
          <w:p w14:paraId="5DA42BF5" w14:textId="1914CD1E" w:rsidR="004D6428" w:rsidRDefault="00163740" w:rsidP="00DC0797">
            <w:pPr>
              <w:bidi w:val="0"/>
              <w:spacing w:line="480" w:lineRule="auto"/>
            </w:pPr>
            <w:r>
              <w:t>Spatially multivariate signal predicting response in detection signal trials.</w:t>
            </w:r>
          </w:p>
        </w:tc>
      </w:tr>
      <w:tr w:rsidR="00163740" w14:paraId="7F314A0B" w14:textId="77777777" w:rsidTr="00F83584">
        <w:tc>
          <w:tcPr>
            <w:tcW w:w="3487" w:type="dxa"/>
          </w:tcPr>
          <w:p w14:paraId="3450D085" w14:textId="10B8248E" w:rsidR="00163740" w:rsidRDefault="00163740" w:rsidP="00163740">
            <w:pPr>
              <w:bidi w:val="0"/>
              <w:spacing w:line="480" w:lineRule="auto"/>
            </w:pPr>
            <w:commentRangeStart w:id="35"/>
            <w:r>
              <w:lastRenderedPageBreak/>
              <w:t>Within detection correct trials: Hits vs. Misses</w:t>
            </w:r>
          </w:p>
        </w:tc>
        <w:tc>
          <w:tcPr>
            <w:tcW w:w="3487" w:type="dxa"/>
          </w:tcPr>
          <w:p w14:paraId="1B5C3B89" w14:textId="1DF109E1" w:rsidR="00163740" w:rsidRDefault="00163740" w:rsidP="00163740">
            <w:pPr>
              <w:bidi w:val="0"/>
              <w:spacing w:line="480" w:lineRule="auto"/>
            </w:pPr>
            <w:r>
              <w:t>Within discrimination trials: high vs. low confidence</w:t>
            </w:r>
          </w:p>
        </w:tc>
        <w:tc>
          <w:tcPr>
            <w:tcW w:w="6488" w:type="dxa"/>
          </w:tcPr>
          <w:p w14:paraId="3C64B99B" w14:textId="26B1C143" w:rsidR="00163740" w:rsidRDefault="00163740" w:rsidP="00163740">
            <w:pPr>
              <w:bidi w:val="0"/>
              <w:spacing w:line="480" w:lineRule="auto"/>
              <w:rPr>
                <w:rFonts w:hint="cs"/>
                <w:rtl/>
              </w:rPr>
            </w:pPr>
            <w:r>
              <w:t>Spatially multivariate signal predicting visibility judgment across the two tasks.</w:t>
            </w:r>
            <w:commentRangeEnd w:id="35"/>
            <w:r w:rsidR="00BD3034">
              <w:rPr>
                <w:rStyle w:val="CommentReference"/>
              </w:rPr>
              <w:commentReference w:id="35"/>
            </w:r>
            <w:bookmarkStart w:id="36" w:name="_GoBack"/>
            <w:bookmarkEnd w:id="36"/>
          </w:p>
        </w:tc>
      </w:tr>
    </w:tbl>
    <w:p w14:paraId="087F6EF2" w14:textId="52EF0FDD" w:rsidR="00C72FAF" w:rsidRDefault="00C72FAF" w:rsidP="00C537AF">
      <w:pPr>
        <w:bidi w:val="0"/>
        <w:spacing w:line="480" w:lineRule="auto"/>
      </w:pPr>
    </w:p>
    <w:p w14:paraId="384061D5" w14:textId="428789B7" w:rsidR="00163740" w:rsidRDefault="00163740" w:rsidP="00163740">
      <w:pPr>
        <w:bidi w:val="0"/>
        <w:spacing w:line="480" w:lineRule="auto"/>
      </w:pPr>
      <w:r>
        <w:t>A contrast between the last two maps will highlight brain regions that are specifically involved in inference about presence and absence, rather than judgment of available evidence.</w:t>
      </w:r>
    </w:p>
    <w:p w14:paraId="34E3CF70" w14:textId="77777777" w:rsidR="00872795" w:rsidRPr="00872795" w:rsidRDefault="00872795" w:rsidP="00C537AF">
      <w:pPr>
        <w:bidi w:val="0"/>
        <w:spacing w:line="480" w:lineRule="auto"/>
      </w:pPr>
    </w:p>
    <w:p w14:paraId="082E61E7" w14:textId="608AD940" w:rsidR="000934E7" w:rsidRPr="000934E7" w:rsidRDefault="00631FF1" w:rsidP="000934E7">
      <w:pPr>
        <w:widowControl w:val="0"/>
        <w:autoSpaceDE w:val="0"/>
        <w:autoSpaceDN w:val="0"/>
        <w:bidi w:val="0"/>
        <w:adjustRightInd w:val="0"/>
        <w:spacing w:line="480" w:lineRule="auto"/>
        <w:ind w:left="480" w:hanging="48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0934E7" w:rsidRPr="000934E7">
        <w:rPr>
          <w:rFonts w:ascii="Calibri" w:hAnsi="Calibri" w:cs="Calibri"/>
          <w:noProof/>
          <w:szCs w:val="24"/>
        </w:rPr>
        <w:t xml:space="preserve">Bartra, O., McGuire, J. T., &amp; Kable, J. W. (2013). The valuation system: A coordinate-based meta-analysis of BOLD fMRI experiments examining neural correlates of subjective value. </w:t>
      </w:r>
      <w:r w:rsidR="000934E7" w:rsidRPr="000934E7">
        <w:rPr>
          <w:rFonts w:ascii="Calibri" w:hAnsi="Calibri" w:cs="Calibri"/>
          <w:i/>
          <w:iCs/>
          <w:noProof/>
          <w:szCs w:val="24"/>
        </w:rPr>
        <w:t>NeuroImage</w:t>
      </w:r>
      <w:r w:rsidR="000934E7" w:rsidRPr="000934E7">
        <w:rPr>
          <w:rFonts w:ascii="Calibri" w:hAnsi="Calibri" w:cs="Calibri"/>
          <w:noProof/>
          <w:szCs w:val="24"/>
        </w:rPr>
        <w:t xml:space="preserve">, </w:t>
      </w:r>
      <w:r w:rsidR="000934E7" w:rsidRPr="000934E7">
        <w:rPr>
          <w:rFonts w:ascii="Calibri" w:hAnsi="Calibri" w:cs="Calibri"/>
          <w:i/>
          <w:iCs/>
          <w:noProof/>
          <w:szCs w:val="24"/>
        </w:rPr>
        <w:t>76</w:t>
      </w:r>
      <w:r w:rsidR="000934E7" w:rsidRPr="000934E7">
        <w:rPr>
          <w:rFonts w:ascii="Calibri" w:hAnsi="Calibri" w:cs="Calibri"/>
          <w:noProof/>
          <w:szCs w:val="24"/>
        </w:rPr>
        <w:t>, 412–427. https://doi.org/10.1016/j.neuroimage.2013.02.063</w:t>
      </w:r>
    </w:p>
    <w:p w14:paraId="766E9AAE"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Boorman, E. D., Behrens, T. E., &amp; Rushworth, M. F. (2011). Counterfactual Choice and Learning in a Neural Network Centered on Human Lateral Frontopolar Cortex. </w:t>
      </w:r>
      <w:r w:rsidRPr="000934E7">
        <w:rPr>
          <w:rFonts w:ascii="Calibri" w:hAnsi="Calibri" w:cs="Calibri"/>
          <w:i/>
          <w:iCs/>
          <w:noProof/>
          <w:szCs w:val="24"/>
        </w:rPr>
        <w:t>PLoS Biology</w:t>
      </w:r>
      <w:r w:rsidRPr="000934E7">
        <w:rPr>
          <w:rFonts w:ascii="Calibri" w:hAnsi="Calibri" w:cs="Calibri"/>
          <w:noProof/>
          <w:szCs w:val="24"/>
        </w:rPr>
        <w:t xml:space="preserve">, </w:t>
      </w:r>
      <w:r w:rsidRPr="000934E7">
        <w:rPr>
          <w:rFonts w:ascii="Calibri" w:hAnsi="Calibri" w:cs="Calibri"/>
          <w:i/>
          <w:iCs/>
          <w:noProof/>
          <w:szCs w:val="24"/>
        </w:rPr>
        <w:t>9</w:t>
      </w:r>
      <w:r w:rsidRPr="000934E7">
        <w:rPr>
          <w:rFonts w:ascii="Calibri" w:hAnsi="Calibri" w:cs="Calibri"/>
          <w:noProof/>
          <w:szCs w:val="24"/>
        </w:rPr>
        <w:t>(6), e1001093. https://doi.org/10.1371/journal.pbio.1001093</w:t>
      </w:r>
    </w:p>
    <w:p w14:paraId="0C30F528"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De Martino, B., Fleming, S. M., Garrett, N., &amp; Dolan, R. J. (2013). Confidence in value-based choice. </w:t>
      </w:r>
      <w:r w:rsidRPr="000934E7">
        <w:rPr>
          <w:rFonts w:ascii="Calibri" w:hAnsi="Calibri" w:cs="Calibri"/>
          <w:i/>
          <w:iCs/>
          <w:noProof/>
          <w:szCs w:val="24"/>
        </w:rPr>
        <w:t>Nature Neuroscience</w:t>
      </w:r>
      <w:r w:rsidRPr="000934E7">
        <w:rPr>
          <w:rFonts w:ascii="Calibri" w:hAnsi="Calibri" w:cs="Calibri"/>
          <w:noProof/>
          <w:szCs w:val="24"/>
        </w:rPr>
        <w:t xml:space="preserve">, </w:t>
      </w:r>
      <w:r w:rsidRPr="000934E7">
        <w:rPr>
          <w:rFonts w:ascii="Calibri" w:hAnsi="Calibri" w:cs="Calibri"/>
          <w:i/>
          <w:iCs/>
          <w:noProof/>
          <w:szCs w:val="24"/>
        </w:rPr>
        <w:t>16</w:t>
      </w:r>
      <w:r w:rsidRPr="000934E7">
        <w:rPr>
          <w:rFonts w:ascii="Calibri" w:hAnsi="Calibri" w:cs="Calibri"/>
          <w:noProof/>
          <w:szCs w:val="24"/>
        </w:rPr>
        <w:t>(1), 105–110. https://doi.org/10.1038/nn.3279</w:t>
      </w:r>
    </w:p>
    <w:p w14:paraId="4D39C165"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Fleming, S. M., Huijgen, J., &amp; Dolan, R. J. (2012). Prefrontal contributions to metacognition in perceptual decision making. </w:t>
      </w:r>
      <w:r w:rsidRPr="000934E7">
        <w:rPr>
          <w:rFonts w:ascii="Calibri" w:hAnsi="Calibri" w:cs="Calibri"/>
          <w:i/>
          <w:iCs/>
          <w:noProof/>
          <w:szCs w:val="24"/>
        </w:rPr>
        <w:t>The Journal of Neuroscience : The Official Journal of the Society for Neuroscience</w:t>
      </w:r>
      <w:r w:rsidRPr="000934E7">
        <w:rPr>
          <w:rFonts w:ascii="Calibri" w:hAnsi="Calibri" w:cs="Calibri"/>
          <w:noProof/>
          <w:szCs w:val="24"/>
        </w:rPr>
        <w:t xml:space="preserve">, </w:t>
      </w:r>
      <w:r w:rsidRPr="000934E7">
        <w:rPr>
          <w:rFonts w:ascii="Calibri" w:hAnsi="Calibri" w:cs="Calibri"/>
          <w:i/>
          <w:iCs/>
          <w:noProof/>
          <w:szCs w:val="24"/>
        </w:rPr>
        <w:t>32</w:t>
      </w:r>
      <w:r w:rsidRPr="000934E7">
        <w:rPr>
          <w:rFonts w:ascii="Calibri" w:hAnsi="Calibri" w:cs="Calibri"/>
          <w:noProof/>
          <w:szCs w:val="24"/>
        </w:rPr>
        <w:t>(18), 6117–6125. https://doi.org/10.1523/JNEUROSCI.6489-11.2012</w:t>
      </w:r>
    </w:p>
    <w:p w14:paraId="3BBD0C92"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Fleming, S. M., van der Putten, E. J., &amp; Daw, N. D. (2018). Neural mediators of changes of mind about perceptual decisions. </w:t>
      </w:r>
      <w:r w:rsidRPr="000934E7">
        <w:rPr>
          <w:rFonts w:ascii="Calibri" w:hAnsi="Calibri" w:cs="Calibri"/>
          <w:i/>
          <w:iCs/>
          <w:noProof/>
          <w:szCs w:val="24"/>
        </w:rPr>
        <w:t>Nature Neuroscience</w:t>
      </w:r>
      <w:r w:rsidRPr="000934E7">
        <w:rPr>
          <w:rFonts w:ascii="Calibri" w:hAnsi="Calibri" w:cs="Calibri"/>
          <w:noProof/>
          <w:szCs w:val="24"/>
        </w:rPr>
        <w:t xml:space="preserve">, </w:t>
      </w:r>
      <w:r w:rsidRPr="000934E7">
        <w:rPr>
          <w:rFonts w:ascii="Calibri" w:hAnsi="Calibri" w:cs="Calibri"/>
          <w:i/>
          <w:iCs/>
          <w:noProof/>
          <w:szCs w:val="24"/>
        </w:rPr>
        <w:t>21</w:t>
      </w:r>
      <w:r w:rsidRPr="000934E7">
        <w:rPr>
          <w:rFonts w:ascii="Calibri" w:hAnsi="Calibri" w:cs="Calibri"/>
          <w:noProof/>
          <w:szCs w:val="24"/>
        </w:rPr>
        <w:t>(4), 617–624. https://doi.org/10.1038/s41593-018-0104-6</w:t>
      </w:r>
    </w:p>
    <w:p w14:paraId="5E97FE73"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Fleming, S. M., Weil, R. S., Nagy, Z., Dolan, R. J., &amp; Rees, G. (2009). Relating Introspective </w:t>
      </w:r>
      <w:r w:rsidRPr="000934E7">
        <w:rPr>
          <w:rFonts w:ascii="Calibri" w:hAnsi="Calibri" w:cs="Calibri"/>
          <w:noProof/>
          <w:szCs w:val="24"/>
        </w:rPr>
        <w:lastRenderedPageBreak/>
        <w:t xml:space="preserve">Accuracy to Individual Differences in Brain Structure. </w:t>
      </w:r>
      <w:r w:rsidRPr="000934E7">
        <w:rPr>
          <w:rFonts w:ascii="Calibri" w:hAnsi="Calibri" w:cs="Calibri"/>
          <w:i/>
          <w:iCs/>
          <w:noProof/>
          <w:szCs w:val="24"/>
        </w:rPr>
        <w:t>Science</w:t>
      </w:r>
      <w:r w:rsidRPr="000934E7">
        <w:rPr>
          <w:rFonts w:ascii="Calibri" w:hAnsi="Calibri" w:cs="Calibri"/>
          <w:noProof/>
          <w:szCs w:val="24"/>
        </w:rPr>
        <w:t xml:space="preserve">, </w:t>
      </w:r>
      <w:r w:rsidRPr="000934E7">
        <w:rPr>
          <w:rFonts w:ascii="Calibri" w:hAnsi="Calibri" w:cs="Calibri"/>
          <w:i/>
          <w:iCs/>
          <w:noProof/>
          <w:szCs w:val="24"/>
        </w:rPr>
        <w:t>324</w:t>
      </w:r>
      <w:r w:rsidRPr="000934E7">
        <w:rPr>
          <w:rFonts w:ascii="Calibri" w:hAnsi="Calibri" w:cs="Calibri"/>
          <w:noProof/>
          <w:szCs w:val="24"/>
        </w:rPr>
        <w:t>(5928), 759–764. https://doi.org/10.1126/science.1169405</w:t>
      </w:r>
    </w:p>
    <w:p w14:paraId="08097193"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Hebart, M. N., GÃ¶rgen, K., &amp; Haynes, J.-D. (2015). The Decoding Toolbox (TDT): a versatile software package for multivariate analyses of functional imaging data. </w:t>
      </w:r>
      <w:r w:rsidRPr="000934E7">
        <w:rPr>
          <w:rFonts w:ascii="Calibri" w:hAnsi="Calibri" w:cs="Calibri"/>
          <w:i/>
          <w:iCs/>
          <w:noProof/>
          <w:szCs w:val="24"/>
        </w:rPr>
        <w:t>Frontiers in Neuroinformatics</w:t>
      </w:r>
      <w:r w:rsidRPr="000934E7">
        <w:rPr>
          <w:rFonts w:ascii="Calibri" w:hAnsi="Calibri" w:cs="Calibri"/>
          <w:noProof/>
          <w:szCs w:val="24"/>
        </w:rPr>
        <w:t xml:space="preserve">, </w:t>
      </w:r>
      <w:r w:rsidRPr="000934E7">
        <w:rPr>
          <w:rFonts w:ascii="Calibri" w:hAnsi="Calibri" w:cs="Calibri"/>
          <w:i/>
          <w:iCs/>
          <w:noProof/>
          <w:szCs w:val="24"/>
        </w:rPr>
        <w:t>8</w:t>
      </w:r>
      <w:r w:rsidRPr="000934E7">
        <w:rPr>
          <w:rFonts w:ascii="Calibri" w:hAnsi="Calibri" w:cs="Calibri"/>
          <w:noProof/>
          <w:szCs w:val="24"/>
        </w:rPr>
        <w:t>, 88. https://doi.org/10.3389/fninf.2014.00088</w:t>
      </w:r>
    </w:p>
    <w:p w14:paraId="6D56C82D"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Higham, P. A., Perfect, T. J., &amp; Bruno, D. (2009). Investigating strength and frequency effects in recognition memory using type-2 signal detection theory. </w:t>
      </w:r>
      <w:r w:rsidRPr="000934E7">
        <w:rPr>
          <w:rFonts w:ascii="Calibri" w:hAnsi="Calibri" w:cs="Calibri"/>
          <w:i/>
          <w:iCs/>
          <w:noProof/>
          <w:szCs w:val="24"/>
        </w:rPr>
        <w:t>Journal of Experimental Psychology: Learning, Memory, and Cognition</w:t>
      </w:r>
      <w:r w:rsidRPr="000934E7">
        <w:rPr>
          <w:rFonts w:ascii="Calibri" w:hAnsi="Calibri" w:cs="Calibri"/>
          <w:noProof/>
          <w:szCs w:val="24"/>
        </w:rPr>
        <w:t xml:space="preserve">, </w:t>
      </w:r>
      <w:r w:rsidRPr="000934E7">
        <w:rPr>
          <w:rFonts w:ascii="Calibri" w:hAnsi="Calibri" w:cs="Calibri"/>
          <w:i/>
          <w:iCs/>
          <w:noProof/>
          <w:szCs w:val="24"/>
        </w:rPr>
        <w:t>35</w:t>
      </w:r>
      <w:r w:rsidRPr="000934E7">
        <w:rPr>
          <w:rFonts w:ascii="Calibri" w:hAnsi="Calibri" w:cs="Calibri"/>
          <w:noProof/>
          <w:szCs w:val="24"/>
        </w:rPr>
        <w:t>(1), 57–80. https://doi.org/10.1037/a0013865</w:t>
      </w:r>
    </w:p>
    <w:p w14:paraId="354A53E5"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Kanai, R., Walsh, V., &amp; Tseng, C. (2010). Subjective discriminability of invisibility: A framework for distinguishing perceptual and attentional failures of awareness. </w:t>
      </w:r>
      <w:r w:rsidRPr="000934E7">
        <w:rPr>
          <w:rFonts w:ascii="Calibri" w:hAnsi="Calibri" w:cs="Calibri"/>
          <w:i/>
          <w:iCs/>
          <w:noProof/>
          <w:szCs w:val="24"/>
        </w:rPr>
        <w:t>Consciousness and Cognition</w:t>
      </w:r>
      <w:r w:rsidRPr="000934E7">
        <w:rPr>
          <w:rFonts w:ascii="Calibri" w:hAnsi="Calibri" w:cs="Calibri"/>
          <w:noProof/>
          <w:szCs w:val="24"/>
        </w:rPr>
        <w:t xml:space="preserve">, </w:t>
      </w:r>
      <w:r w:rsidRPr="000934E7">
        <w:rPr>
          <w:rFonts w:ascii="Calibri" w:hAnsi="Calibri" w:cs="Calibri"/>
          <w:i/>
          <w:iCs/>
          <w:noProof/>
          <w:szCs w:val="24"/>
        </w:rPr>
        <w:t>19</w:t>
      </w:r>
      <w:r w:rsidRPr="000934E7">
        <w:rPr>
          <w:rFonts w:ascii="Calibri" w:hAnsi="Calibri" w:cs="Calibri"/>
          <w:noProof/>
          <w:szCs w:val="24"/>
        </w:rPr>
        <w:t>(4), 1045–1057. https://doi.org/10.1016/J.CONCOG.2010.06.003</w:t>
      </w:r>
    </w:p>
    <w:p w14:paraId="7F81413E"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Maniscalco, B., &amp; Lau, H. (2012). A signal detection theoretic approach for estimating metacognitive sensitivity from confidence ratings. </w:t>
      </w:r>
      <w:r w:rsidRPr="000934E7">
        <w:rPr>
          <w:rFonts w:ascii="Calibri" w:hAnsi="Calibri" w:cs="Calibri"/>
          <w:i/>
          <w:iCs/>
          <w:noProof/>
          <w:szCs w:val="24"/>
        </w:rPr>
        <w:t>Consciousness and Cognition</w:t>
      </w:r>
      <w:r w:rsidRPr="000934E7">
        <w:rPr>
          <w:rFonts w:ascii="Calibri" w:hAnsi="Calibri" w:cs="Calibri"/>
          <w:noProof/>
          <w:szCs w:val="24"/>
        </w:rPr>
        <w:t xml:space="preserve">, </w:t>
      </w:r>
      <w:r w:rsidRPr="000934E7">
        <w:rPr>
          <w:rFonts w:ascii="Calibri" w:hAnsi="Calibri" w:cs="Calibri"/>
          <w:i/>
          <w:iCs/>
          <w:noProof/>
          <w:szCs w:val="24"/>
        </w:rPr>
        <w:t>21</w:t>
      </w:r>
      <w:r w:rsidRPr="000934E7">
        <w:rPr>
          <w:rFonts w:ascii="Calibri" w:hAnsi="Calibri" w:cs="Calibri"/>
          <w:noProof/>
          <w:szCs w:val="24"/>
        </w:rPr>
        <w:t>, 422–430. https://doi.org/10.1016/j.concog.2011.09.021</w:t>
      </w:r>
    </w:p>
    <w:p w14:paraId="1CB0EB8D"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4A4935CC"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0934E7">
        <w:rPr>
          <w:rFonts w:ascii="Calibri" w:hAnsi="Calibri" w:cs="Calibri"/>
          <w:i/>
          <w:iCs/>
          <w:noProof/>
          <w:szCs w:val="24"/>
        </w:rPr>
        <w:t>Attention, Perception, &amp; Psychophysics</w:t>
      </w:r>
      <w:r w:rsidRPr="000934E7">
        <w:rPr>
          <w:rFonts w:ascii="Calibri" w:hAnsi="Calibri" w:cs="Calibri"/>
          <w:noProof/>
          <w:szCs w:val="24"/>
        </w:rPr>
        <w:t xml:space="preserve">, </w:t>
      </w:r>
      <w:r w:rsidRPr="000934E7">
        <w:rPr>
          <w:rFonts w:ascii="Calibri" w:hAnsi="Calibri" w:cs="Calibri"/>
          <w:i/>
          <w:iCs/>
          <w:noProof/>
          <w:szCs w:val="24"/>
        </w:rPr>
        <w:t>76</w:t>
      </w:r>
      <w:r w:rsidRPr="000934E7">
        <w:rPr>
          <w:rFonts w:ascii="Calibri" w:hAnsi="Calibri" w:cs="Calibri"/>
          <w:noProof/>
          <w:szCs w:val="24"/>
        </w:rPr>
        <w:t xml:space="preserve">(4), 1057–1068. </w:t>
      </w:r>
      <w:r w:rsidRPr="000934E7">
        <w:rPr>
          <w:rFonts w:ascii="Calibri" w:hAnsi="Calibri" w:cs="Calibri"/>
          <w:noProof/>
          <w:szCs w:val="24"/>
        </w:rPr>
        <w:lastRenderedPageBreak/>
        <w:t>https://doi.org/10.3758/s13414-014-0643-1</w:t>
      </w:r>
    </w:p>
    <w:p w14:paraId="75A1A813"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Morales, J., Lau, H., &amp; Fleming, S. M. (2018). Domain-General and Domain-Specific Patterns of Activity Supporting Metacognition in Human Prefrontal Cortex. </w:t>
      </w:r>
      <w:r w:rsidRPr="000934E7">
        <w:rPr>
          <w:rFonts w:ascii="Calibri" w:hAnsi="Calibri" w:cs="Calibri"/>
          <w:i/>
          <w:iCs/>
          <w:noProof/>
          <w:szCs w:val="24"/>
        </w:rPr>
        <w:t>The Journal of Neuroscience : The Official Journal of the Society for Neuroscience</w:t>
      </w:r>
      <w:r w:rsidRPr="000934E7">
        <w:rPr>
          <w:rFonts w:ascii="Calibri" w:hAnsi="Calibri" w:cs="Calibri"/>
          <w:noProof/>
          <w:szCs w:val="24"/>
        </w:rPr>
        <w:t xml:space="preserve">, </w:t>
      </w:r>
      <w:r w:rsidRPr="000934E7">
        <w:rPr>
          <w:rFonts w:ascii="Calibri" w:hAnsi="Calibri" w:cs="Calibri"/>
          <w:i/>
          <w:iCs/>
          <w:noProof/>
          <w:szCs w:val="24"/>
        </w:rPr>
        <w:t>38</w:t>
      </w:r>
      <w:r w:rsidRPr="000934E7">
        <w:rPr>
          <w:rFonts w:ascii="Calibri" w:hAnsi="Calibri" w:cs="Calibri"/>
          <w:noProof/>
          <w:szCs w:val="24"/>
        </w:rPr>
        <w:t>(14), 3534–3546. https://doi.org/10.1523/JNEUROSCI.2360-17.2018</w:t>
      </w:r>
    </w:p>
    <w:p w14:paraId="55B9E05B"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0934E7">
        <w:rPr>
          <w:rFonts w:ascii="Calibri" w:hAnsi="Calibri" w:cs="Calibri"/>
          <w:i/>
          <w:iCs/>
          <w:noProof/>
          <w:szCs w:val="24"/>
        </w:rPr>
        <w:t>Neuron</w:t>
      </w:r>
      <w:r w:rsidRPr="000934E7">
        <w:rPr>
          <w:rFonts w:ascii="Calibri" w:hAnsi="Calibri" w:cs="Calibri"/>
          <w:noProof/>
          <w:szCs w:val="24"/>
        </w:rPr>
        <w:t xml:space="preserve">, </w:t>
      </w:r>
      <w:r w:rsidRPr="000934E7">
        <w:rPr>
          <w:rFonts w:ascii="Calibri" w:hAnsi="Calibri" w:cs="Calibri"/>
          <w:i/>
          <w:iCs/>
          <w:noProof/>
          <w:szCs w:val="24"/>
        </w:rPr>
        <w:t>81</w:t>
      </w:r>
      <w:r w:rsidRPr="000934E7">
        <w:rPr>
          <w:rFonts w:ascii="Calibri" w:hAnsi="Calibri" w:cs="Calibri"/>
          <w:noProof/>
          <w:szCs w:val="24"/>
        </w:rPr>
        <w:t>(3), 700–713. https://doi.org/10.1016/J.NEURON.2013.11.012</w:t>
      </w:r>
    </w:p>
    <w:p w14:paraId="56E0DBD9"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Norman, K. A., Polyn, S. M., Detre, G. J., &amp; Haxby, J. V. (2006). Beyond mind-reading: multi-voxel pattern analysis of fMRI data. </w:t>
      </w:r>
      <w:r w:rsidRPr="000934E7">
        <w:rPr>
          <w:rFonts w:ascii="Calibri" w:hAnsi="Calibri" w:cs="Calibri"/>
          <w:i/>
          <w:iCs/>
          <w:noProof/>
          <w:szCs w:val="24"/>
        </w:rPr>
        <w:t>Trends in Cognitive Sciences</w:t>
      </w:r>
      <w:r w:rsidRPr="000934E7">
        <w:rPr>
          <w:rFonts w:ascii="Calibri" w:hAnsi="Calibri" w:cs="Calibri"/>
          <w:noProof/>
          <w:szCs w:val="24"/>
        </w:rPr>
        <w:t xml:space="preserve">, </w:t>
      </w:r>
      <w:r w:rsidRPr="000934E7">
        <w:rPr>
          <w:rFonts w:ascii="Calibri" w:hAnsi="Calibri" w:cs="Calibri"/>
          <w:i/>
          <w:iCs/>
          <w:noProof/>
          <w:szCs w:val="24"/>
        </w:rPr>
        <w:t>10</w:t>
      </w:r>
      <w:r w:rsidRPr="000934E7">
        <w:rPr>
          <w:rFonts w:ascii="Calibri" w:hAnsi="Calibri" w:cs="Calibri"/>
          <w:noProof/>
          <w:szCs w:val="24"/>
        </w:rPr>
        <w:t>(9), 424–430. https://doi.org/10.1016/j.tics.2006.07.005</w:t>
      </w:r>
    </w:p>
    <w:p w14:paraId="0B5EF70A"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szCs w:val="24"/>
        </w:rPr>
      </w:pPr>
      <w:r w:rsidRPr="000934E7">
        <w:rPr>
          <w:rFonts w:ascii="Calibri" w:hAnsi="Calibri" w:cs="Calibri"/>
          <w:noProof/>
          <w:szCs w:val="24"/>
        </w:rPr>
        <w:t xml:space="preserve">Wokke, M. E., Cleeremans, A., &amp; Ridderinkhof, K. R. (2016). Sure I’m sure: Prefrontal oscillations support metacognitive monitoring of decision-making. </w:t>
      </w:r>
      <w:r w:rsidRPr="000934E7">
        <w:rPr>
          <w:rFonts w:ascii="Calibri" w:hAnsi="Calibri" w:cs="Calibri"/>
          <w:i/>
          <w:iCs/>
          <w:noProof/>
          <w:szCs w:val="24"/>
        </w:rPr>
        <w:t>J. Neurosci</w:t>
      </w:r>
      <w:r w:rsidRPr="000934E7">
        <w:rPr>
          <w:rFonts w:ascii="Calibri" w:hAnsi="Calibri" w:cs="Calibri"/>
          <w:noProof/>
          <w:szCs w:val="24"/>
        </w:rPr>
        <w:t xml:space="preserve">, </w:t>
      </w:r>
      <w:r w:rsidRPr="000934E7">
        <w:rPr>
          <w:rFonts w:ascii="Calibri" w:hAnsi="Calibri" w:cs="Calibri"/>
          <w:i/>
          <w:iCs/>
          <w:noProof/>
          <w:szCs w:val="24"/>
        </w:rPr>
        <w:t>10</w:t>
      </w:r>
      <w:r w:rsidRPr="000934E7">
        <w:rPr>
          <w:rFonts w:ascii="Calibri" w:hAnsi="Calibri" w:cs="Calibri"/>
          <w:noProof/>
          <w:szCs w:val="24"/>
        </w:rPr>
        <w:t>, 1612–1616. https://doi.org/10.1523/JNEUROSCI.1612-16.2016</w:t>
      </w:r>
    </w:p>
    <w:p w14:paraId="553800FD" w14:textId="77777777" w:rsidR="000934E7" w:rsidRPr="000934E7" w:rsidRDefault="000934E7" w:rsidP="000934E7">
      <w:pPr>
        <w:widowControl w:val="0"/>
        <w:autoSpaceDE w:val="0"/>
        <w:autoSpaceDN w:val="0"/>
        <w:bidi w:val="0"/>
        <w:adjustRightInd w:val="0"/>
        <w:spacing w:line="480" w:lineRule="auto"/>
        <w:ind w:left="480" w:hanging="480"/>
        <w:rPr>
          <w:rFonts w:ascii="Calibri" w:hAnsi="Calibri" w:cs="Calibri"/>
          <w:noProof/>
        </w:rPr>
      </w:pPr>
      <w:r w:rsidRPr="000934E7">
        <w:rPr>
          <w:rFonts w:ascii="Calibri" w:hAnsi="Calibri" w:cs="Calibri"/>
          <w:noProof/>
          <w:szCs w:val="24"/>
        </w:rPr>
        <w:t xml:space="preserve">Yokoyama, O., Miura, N., Watanabe, J., Takemoto, A., Uchida, S., Sugiura, M., … Nakamura, K. (2010). Right frontopolar cortex activity correlates with reliability of retrospective rating of confidence in short-term recognition memory performance. </w:t>
      </w:r>
      <w:r w:rsidRPr="000934E7">
        <w:rPr>
          <w:rFonts w:ascii="Calibri" w:hAnsi="Calibri" w:cs="Calibri"/>
          <w:i/>
          <w:iCs/>
          <w:noProof/>
          <w:szCs w:val="24"/>
        </w:rPr>
        <w:t>Neuroscience Research</w:t>
      </w:r>
      <w:r w:rsidRPr="000934E7">
        <w:rPr>
          <w:rFonts w:ascii="Calibri" w:hAnsi="Calibri" w:cs="Calibri"/>
          <w:noProof/>
          <w:szCs w:val="24"/>
        </w:rPr>
        <w:t xml:space="preserve">, </w:t>
      </w:r>
      <w:r w:rsidRPr="000934E7">
        <w:rPr>
          <w:rFonts w:ascii="Calibri" w:hAnsi="Calibri" w:cs="Calibri"/>
          <w:i/>
          <w:iCs/>
          <w:noProof/>
          <w:szCs w:val="24"/>
        </w:rPr>
        <w:t>68</w:t>
      </w:r>
      <w:r w:rsidRPr="000934E7">
        <w:rPr>
          <w:rFonts w:ascii="Calibri" w:hAnsi="Calibri" w:cs="Calibri"/>
          <w:noProof/>
          <w:szCs w:val="24"/>
        </w:rPr>
        <w:t>(3), 199–206. https://doi.org/10.1016/J.NEURES.2010.07.2041</w:t>
      </w:r>
    </w:p>
    <w:p w14:paraId="2E1206FA" w14:textId="77777777" w:rsidR="00984701" w:rsidRPr="00984701" w:rsidRDefault="00631FF1" w:rsidP="00C537AF">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ve Fleming" w:date="2018-08-13T11:50:00Z" w:initials="SMF">
    <w:p w14:paraId="1C4B7B76" w14:textId="37A1EE9B" w:rsidR="005D19ED" w:rsidRDefault="005D19ED">
      <w:pPr>
        <w:pStyle w:val="CommentText"/>
      </w:pPr>
      <w:r>
        <w:rPr>
          <w:rStyle w:val="CommentReference"/>
        </w:rPr>
        <w:annotationRef/>
      </w:r>
      <w:r>
        <w:rPr>
          <w:rFonts w:hint="cs"/>
          <w:rtl/>
        </w:rPr>
        <w:t>I made this less specific as in Jorge's paper we also see this generic signal in posterior MFC</w:t>
      </w:r>
      <w:r w:rsidR="005C4F3D">
        <w:rPr>
          <w:rFonts w:hint="cs"/>
          <w:rtl/>
        </w:rPr>
        <w:t xml:space="preserve"> (e.g. dorsal anterior cingulate. But we do see the more generic stuff in the medial wall</w:t>
      </w:r>
      <w:r>
        <w:rPr>
          <w:rFonts w:hint="cs"/>
          <w:rtl/>
        </w:rPr>
        <w:t>)</w:t>
      </w:r>
    </w:p>
  </w:comment>
  <w:comment w:id="1" w:author="Matan Mazor" w:date="2018-07-18T12:48:00Z" w:initials="MM">
    <w:p w14:paraId="44C44B89" w14:textId="3E19A250" w:rsidR="00F849BF" w:rsidRDefault="00F849BF">
      <w:pPr>
        <w:pStyle w:val="CommentText"/>
      </w:pPr>
      <w:r>
        <w:rPr>
          <w:rStyle w:val="CommentReference"/>
        </w:rPr>
        <w:annotationRef/>
      </w:r>
      <w:r>
        <w:t xml:space="preserve">Following the project presentation, worthwhile reconsidering how central the counterfactual </w:t>
      </w:r>
      <w:proofErr w:type="gramStart"/>
      <w:r>
        <w:t>reasoning  idea</w:t>
      </w:r>
      <w:proofErr w:type="gramEnd"/>
      <w:r>
        <w:t xml:space="preserve"> should be in the document.</w:t>
      </w:r>
    </w:p>
  </w:comment>
  <w:comment w:id="2" w:author="Steve Fleming" w:date="2018-08-13T11:37:00Z" w:initials="SMF">
    <w:p w14:paraId="37AA36F2" w14:textId="6C7EA78E" w:rsidR="002F0661" w:rsidRDefault="002F0661">
      <w:pPr>
        <w:pStyle w:val="CommentText"/>
      </w:pPr>
      <w:r>
        <w:rPr>
          <w:rStyle w:val="CommentReference"/>
        </w:rPr>
        <w:annotationRef/>
      </w:r>
      <w:r>
        <w:rPr>
          <w:rFonts w:hint="cs"/>
          <w:rtl/>
        </w:rPr>
        <w:t xml:space="preserve">I think it's ok to mention as a motivator for looking at these regions, as long as we avoid strong reverse inference </w:t>
      </w:r>
    </w:p>
  </w:comment>
  <w:comment w:id="3" w:author="Steve Fleming" w:date="2018-08-13T11:40:00Z" w:initials="SMF">
    <w:p w14:paraId="10E5D247" w14:textId="270C11E4" w:rsidR="00371582" w:rsidRDefault="00371582">
      <w:pPr>
        <w:pStyle w:val="CommentText"/>
      </w:pPr>
      <w:r>
        <w:rPr>
          <w:rStyle w:val="CommentReference"/>
        </w:rPr>
        <w:annotationRef/>
      </w:r>
      <w:r>
        <w:rPr>
          <w:rFonts w:hint="cs"/>
          <w:rtl/>
        </w:rPr>
        <w:t xml:space="preserve">I </w:t>
      </w:r>
      <w:r>
        <w:rPr>
          <w:rFonts w:hint="cs"/>
          <w:rtl/>
        </w:rPr>
        <w:t xml:space="preserve">removed structure here as I think </w:t>
      </w:r>
      <w:r w:rsidR="00166388">
        <w:rPr>
          <w:rFonts w:hint="cs"/>
          <w:rtl/>
        </w:rPr>
        <w:t>standard VBM</w:t>
      </w:r>
      <w:r>
        <w:rPr>
          <w:rFonts w:hint="cs"/>
          <w:rtl/>
        </w:rPr>
        <w:t xml:space="preserve"> will be underpowered with your current sample size</w:t>
      </w:r>
      <w:r w:rsidR="003F77C0">
        <w:rPr>
          <w:rFonts w:hint="cs"/>
          <w:rtl/>
        </w:rPr>
        <w:t>, and there is already plenty of work to be done on the functional data. It's fine to still run the VBM but we can make clear this is an explor</w:t>
      </w:r>
      <w:r w:rsidR="008073B6">
        <w:rPr>
          <w:rFonts w:hint="cs"/>
          <w:rtl/>
        </w:rPr>
        <w:t>atory analysis in the write-up</w:t>
      </w:r>
      <w:r>
        <w:rPr>
          <w:rFonts w:hint="cs"/>
          <w:rtl/>
        </w:rPr>
        <w:t xml:space="preserve"> </w:t>
      </w:r>
    </w:p>
  </w:comment>
  <w:comment w:id="4" w:author="Steve Fleming" w:date="2018-08-13T11:42:00Z" w:initials="SMF">
    <w:p w14:paraId="140B7B71" w14:textId="7D97C754" w:rsidR="00905B98" w:rsidRDefault="00905B98">
      <w:pPr>
        <w:pStyle w:val="CommentText"/>
      </w:pPr>
      <w:r>
        <w:rPr>
          <w:rStyle w:val="CommentReference"/>
        </w:rPr>
        <w:annotationRef/>
      </w:r>
      <w:r>
        <w:rPr>
          <w:rFonts w:hint="cs"/>
          <w:rtl/>
        </w:rPr>
        <w:t xml:space="preserve">Does </w:t>
      </w:r>
      <w:r>
        <w:rPr>
          <w:rFonts w:hint="cs"/>
          <w:rtl/>
        </w:rPr>
        <w:t>your modified staircase for detection really target 71%</w:t>
      </w:r>
      <w:r w:rsidR="00A83BC4">
        <w:rPr>
          <w:rFonts w:hint="cs"/>
          <w:rtl/>
        </w:rPr>
        <w:t xml:space="preserve"> Unlike a 2-down 1-up I would expect less precision in this targeting with the windowed method </w:t>
      </w:r>
      <w:r>
        <w:rPr>
          <w:rFonts w:hint="cs"/>
          <w:rtl/>
        </w:rPr>
        <w:t>?</w:t>
      </w:r>
    </w:p>
  </w:comment>
  <w:comment w:id="6" w:author="Steve Fleming" w:date="2018-08-13T12:47:00Z" w:initials="SMF">
    <w:p w14:paraId="2A26E738" w14:textId="41C29102" w:rsidR="00886A42" w:rsidRDefault="00886A42">
      <w:pPr>
        <w:pStyle w:val="CommentText"/>
      </w:pPr>
      <w:r>
        <w:rPr>
          <w:rStyle w:val="CommentReference"/>
        </w:rPr>
        <w:annotationRef/>
      </w:r>
      <w:r>
        <w:rPr>
          <w:rFonts w:hint="cs"/>
          <w:rtl/>
        </w:rPr>
        <w:t>Say something about the top-up staircase during the structural?</w:t>
      </w:r>
    </w:p>
  </w:comment>
  <w:comment w:id="7" w:author="Steve Fleming" w:date="2018-08-13T12:48:00Z" w:initials="SMF">
    <w:p w14:paraId="4A845A56" w14:textId="22981887" w:rsidR="00FC10C0" w:rsidRDefault="00FC10C0">
      <w:pPr>
        <w:pStyle w:val="CommentText"/>
      </w:pPr>
      <w:r>
        <w:rPr>
          <w:rStyle w:val="CommentReference"/>
        </w:rPr>
        <w:annotationRef/>
      </w:r>
      <w:r>
        <w:rPr>
          <w:rFonts w:hint="cs"/>
          <w:rtl/>
        </w:rPr>
        <w:t xml:space="preserve">Describe </w:t>
      </w:r>
      <w:r>
        <w:rPr>
          <w:rFonts w:hint="cs"/>
          <w:rtl/>
        </w:rPr>
        <w:t>how the contrast will be adjusted in the fmri session</w:t>
      </w:r>
    </w:p>
  </w:comment>
  <w:comment w:id="8" w:author="Steve Fleming" w:date="2018-08-13T11:47:00Z" w:initials="SMF">
    <w:p w14:paraId="67F883F0" w14:textId="16BBF725" w:rsidR="00A77FAD" w:rsidRDefault="00A77FAD">
      <w:pPr>
        <w:pStyle w:val="CommentText"/>
      </w:pPr>
      <w:r>
        <w:rPr>
          <w:rStyle w:val="CommentReference"/>
        </w:rPr>
        <w:annotationRef/>
      </w:r>
      <w:r>
        <w:rPr>
          <w:rFonts w:hint="cs"/>
          <w:rtl/>
        </w:rPr>
        <w:t xml:space="preserve">This </w:t>
      </w:r>
      <w:r>
        <w:rPr>
          <w:rFonts w:hint="cs"/>
          <w:rtl/>
        </w:rPr>
        <w:t>is ok for the pre-reg but it would be good to make the stimuli bigger for the final figure (e.g make the grating and confidence scale easier to see, even if it's not to scale on the screen</w:t>
      </w:r>
    </w:p>
  </w:comment>
  <w:comment w:id="9" w:author="Steve Fleming" w:date="2018-08-13T12:49:00Z" w:initials="SMF">
    <w:p w14:paraId="78CC6EF5" w14:textId="332C516A" w:rsidR="00EE0827" w:rsidRDefault="00EE0827">
      <w:pPr>
        <w:pStyle w:val="CommentText"/>
      </w:pPr>
      <w:r>
        <w:rPr>
          <w:rStyle w:val="CommentReference"/>
        </w:rPr>
        <w:annotationRef/>
      </w:r>
      <w:r>
        <w:rPr>
          <w:rFonts w:hint="cs"/>
          <w:rtl/>
        </w:rPr>
        <w:t xml:space="preserve">Also </w:t>
      </w:r>
      <w:r>
        <w:rPr>
          <w:rFonts w:hint="cs"/>
          <w:rtl/>
        </w:rPr>
        <w:t>fieldmaps</w:t>
      </w:r>
    </w:p>
  </w:comment>
  <w:comment w:id="10" w:author="Steve Fleming" w:date="2018-08-13T12:17:00Z" w:initials="SMF">
    <w:p w14:paraId="7C441783" w14:textId="2E861796" w:rsidR="00D1045D" w:rsidRDefault="00D1045D">
      <w:pPr>
        <w:pStyle w:val="CommentText"/>
      </w:pPr>
      <w:r>
        <w:rPr>
          <w:rStyle w:val="CommentReference"/>
        </w:rPr>
        <w:annotationRef/>
      </w:r>
      <w:r>
        <w:rPr>
          <w:rFonts w:hint="cs"/>
          <w:rtl/>
        </w:rPr>
        <w:t>Voxel size, number of slices?</w:t>
      </w:r>
    </w:p>
  </w:comment>
  <w:comment w:id="12" w:author="Steve Fleming" w:date="2018-08-13T12:49:00Z" w:initials="SMF">
    <w:p w14:paraId="7E567795" w14:textId="2CA7F0B1" w:rsidR="006D4496" w:rsidRDefault="006D4496">
      <w:pPr>
        <w:pStyle w:val="CommentText"/>
      </w:pPr>
      <w:r>
        <w:rPr>
          <w:rStyle w:val="CommentReference"/>
        </w:rPr>
        <w:annotationRef/>
      </w:r>
      <w:r>
        <w:rPr>
          <w:rFonts w:hint="cs"/>
          <w:rtl/>
        </w:rPr>
        <w:t xml:space="preserve">What </w:t>
      </w:r>
      <w:r>
        <w:rPr>
          <w:rFonts w:hint="cs"/>
          <w:rtl/>
        </w:rPr>
        <w:t xml:space="preserve">about hypotheses and analysis approach for behavioural data? </w:t>
      </w:r>
    </w:p>
  </w:comment>
  <w:comment w:id="13" w:author="Matan Mazor" w:date="2018-08-13T08:08:00Z" w:initials="MM">
    <w:p w14:paraId="13398CC6" w14:textId="42250EB0" w:rsidR="002D3875" w:rsidRDefault="002D3875">
      <w:pPr>
        <w:pStyle w:val="CommentText"/>
      </w:pPr>
      <w:r>
        <w:rPr>
          <w:rStyle w:val="CommentReference"/>
        </w:rPr>
        <w:annotationRef/>
      </w:r>
      <w:r>
        <w:t xml:space="preserve"> I performed normalization on the functional maps using the deformation field (y_*.</w:t>
      </w:r>
      <w:proofErr w:type="spellStart"/>
      <w:r>
        <w:t>nii</w:t>
      </w:r>
      <w:proofErr w:type="spellEnd"/>
      <w:r>
        <w:t>) that I got from the segmentation step.</w:t>
      </w:r>
      <w:r>
        <w:rPr>
          <w:rFonts w:hint="cs"/>
          <w:rtl/>
        </w:rPr>
        <w:t xml:space="preserve"> </w:t>
      </w:r>
    </w:p>
    <w:p w14:paraId="22B15F10" w14:textId="10F8658E" w:rsidR="002D3875" w:rsidRPr="002D3875" w:rsidRDefault="002D3875">
      <w:pPr>
        <w:pStyle w:val="CommentText"/>
      </w:pPr>
      <w:r>
        <w:t xml:space="preserve">I'm not sure if I missed something though, because it seems like I should also segment the functional scans? </w:t>
      </w:r>
    </w:p>
  </w:comment>
  <w:comment w:id="14" w:author="Steve Fleming" w:date="2018-08-13T11:49:00Z" w:initials="SMF">
    <w:p w14:paraId="74D52943" w14:textId="6BA7FA86" w:rsidR="007219BC" w:rsidRDefault="007219BC">
      <w:pPr>
        <w:pStyle w:val="CommentText"/>
      </w:pPr>
      <w:r>
        <w:rPr>
          <w:rStyle w:val="CommentReference"/>
        </w:rPr>
        <w:annotationRef/>
      </w:r>
      <w:r>
        <w:rPr>
          <w:rFonts w:hint="cs"/>
          <w:rtl/>
        </w:rPr>
        <w:t>that's correct, you don't need to segment the functionals (the warp from segmenting the higher res structural is applied to the</w:t>
      </w:r>
      <w:r w:rsidR="001B5A2C">
        <w:rPr>
          <w:rFonts w:hint="cs"/>
          <w:rtl/>
        </w:rPr>
        <w:t xml:space="preserve"> functionals</w:t>
      </w:r>
      <w:r>
        <w:rPr>
          <w:rFonts w:hint="cs"/>
          <w:rtl/>
        </w:rPr>
        <w:t xml:space="preserve"> </w:t>
      </w:r>
    </w:p>
  </w:comment>
  <w:comment w:id="15" w:author="Matan Mazor" w:date="2018-07-24T13:05:00Z" w:initials="MM">
    <w:p w14:paraId="72E2A450" w14:textId="680DEF00" w:rsidR="001F31F5" w:rsidRDefault="001F31F5">
      <w:pPr>
        <w:pStyle w:val="CommentText"/>
        <w:rPr>
          <w:rtl/>
        </w:rPr>
      </w:pPr>
      <w:r>
        <w:rPr>
          <w:rStyle w:val="CommentReference"/>
        </w:rPr>
        <w:annotationRef/>
      </w:r>
      <w:r>
        <w:t xml:space="preserve">I couldn't find what was the smoothing kernel in your </w:t>
      </w:r>
      <w:r w:rsidR="009A3027">
        <w:t xml:space="preserve">change of mind paper, but it was 8mm in the JNS paper. </w:t>
      </w:r>
    </w:p>
  </w:comment>
  <w:comment w:id="16" w:author="Steve Fleming" w:date="2018-08-13T11:53:00Z" w:initials="SMF">
    <w:p w14:paraId="0A8BC467" w14:textId="5779831E" w:rsidR="001B5A2C" w:rsidRDefault="001B5A2C">
      <w:pPr>
        <w:pStyle w:val="CommentText"/>
      </w:pPr>
      <w:r>
        <w:rPr>
          <w:rStyle w:val="CommentReference"/>
        </w:rPr>
        <w:annotationRef/>
      </w:r>
      <w:r>
        <w:rPr>
          <w:rFonts w:hint="cs"/>
          <w:rtl/>
        </w:rPr>
        <w:t>It was 6mm in the change of mind paper (it's in the methods)</w:t>
      </w:r>
    </w:p>
  </w:comment>
  <w:comment w:id="17" w:author="Matan Mazor" w:date="2018-08-13T08:12:00Z" w:initials="MM">
    <w:p w14:paraId="245CAC4A" w14:textId="731E5427" w:rsidR="002D3875" w:rsidRDefault="002D3875">
      <w:pPr>
        <w:pStyle w:val="CommentText"/>
      </w:pPr>
      <w:r>
        <w:rPr>
          <w:rStyle w:val="CommentReference"/>
        </w:rPr>
        <w:annotationRef/>
      </w:r>
      <w:r>
        <w:t>Do we want to scrub volumes with high frame displacement?</w:t>
      </w:r>
    </w:p>
  </w:comment>
  <w:comment w:id="18" w:author="Steve Fleming" w:date="2018-08-13T11:56:00Z" w:initials="SMF">
    <w:p w14:paraId="70B17A55" w14:textId="60CCFC3F" w:rsidR="00090B7D" w:rsidRDefault="00090B7D">
      <w:pPr>
        <w:pStyle w:val="CommentText"/>
      </w:pPr>
      <w:r>
        <w:rPr>
          <w:rStyle w:val="CommentReference"/>
        </w:rPr>
        <w:annotationRef/>
      </w:r>
      <w:r>
        <w:rPr>
          <w:rFonts w:hint="cs"/>
          <w:rtl/>
        </w:rPr>
        <w:t xml:space="preserve">We need to be careful here </w:t>
      </w:r>
      <w:r>
        <w:rPr>
          <w:rtl/>
        </w:rPr>
        <w:t>–</w:t>
      </w:r>
      <w:r>
        <w:rPr>
          <w:rFonts w:hint="cs"/>
          <w:rtl/>
        </w:rPr>
        <w:t xml:space="preserve"> the key variable is scan-to-scan motion, not the absolute amount of movement during the run which can be easily corrected by realignment. I think 2mm scan-to-scan (1 voxel) for affine is about right for this sequence. Rotation is measured in degrees not mm but this in my view is less important than the affine displacement value in voxels which might for instance be caused by a rotation. </w:t>
      </w:r>
      <w:r w:rsidR="00DE3475">
        <w:rPr>
          <w:rFonts w:hint="cs"/>
          <w:rtl/>
        </w:rPr>
        <w:t xml:space="preserve">By including the first derivative of the motion parameters in the design matrix this effectively models out "big" scanto-scan changes. But we can also talk about designing a cut-off to exclude subjects in which there are too many of these big movements  </w:t>
      </w:r>
    </w:p>
  </w:comment>
  <w:comment w:id="19" w:author="Matan Mazor [2]" w:date="2018-08-13T13:42:00Z" w:initials="MM">
    <w:p w14:paraId="00D187B3" w14:textId="4D9B14A7" w:rsidR="0086627A" w:rsidRDefault="0086627A">
      <w:pPr>
        <w:pStyle w:val="CommentText"/>
      </w:pPr>
      <w:r>
        <w:rPr>
          <w:rStyle w:val="CommentReference"/>
        </w:rPr>
        <w:annotationRef/>
      </w:r>
      <w:r>
        <w:t>Nice</w:t>
      </w:r>
    </w:p>
  </w:comment>
  <w:comment w:id="21" w:author="Steve Fleming" w:date="2018-08-13T12:03:00Z" w:initials="SMF">
    <w:p w14:paraId="26FB5F6B" w14:textId="34C4D304" w:rsidR="00646E88" w:rsidRDefault="00646E88">
      <w:pPr>
        <w:pStyle w:val="CommentText"/>
      </w:pPr>
      <w:r>
        <w:rPr>
          <w:rStyle w:val="CommentReference"/>
        </w:rPr>
        <w:annotationRef/>
      </w:r>
      <w:r>
        <w:rPr>
          <w:rFonts w:hint="cs"/>
          <w:rtl/>
        </w:rPr>
        <w:t>OK yes this sounds reasonable</w:t>
      </w:r>
      <w:r w:rsidR="006166F5">
        <w:rPr>
          <w:rFonts w:hint="cs"/>
          <w:rtl/>
        </w:rPr>
        <w:t>, how about more than half the runs (2, 3?)</w:t>
      </w:r>
      <w:r w:rsidR="00172D9C">
        <w:rPr>
          <w:rFonts w:hint="cs"/>
          <w:rtl/>
        </w:rPr>
        <w:t xml:space="preserve"> to be a bit more inclusive?</w:t>
      </w:r>
      <w:r>
        <w:rPr>
          <w:rFonts w:hint="cs"/>
          <w:rtl/>
        </w:rPr>
        <w:t xml:space="preserve"> </w:t>
      </w:r>
    </w:p>
  </w:comment>
  <w:comment w:id="22" w:author="Steve Fleming" w:date="2018-08-13T12:05:00Z" w:initials="SMF">
    <w:p w14:paraId="011DD41D" w14:textId="45238C7F" w:rsidR="0073722D" w:rsidRDefault="0073722D">
      <w:pPr>
        <w:pStyle w:val="CommentText"/>
      </w:pPr>
      <w:r>
        <w:rPr>
          <w:rStyle w:val="CommentReference"/>
        </w:rPr>
        <w:annotationRef/>
      </w:r>
      <w:r>
        <w:rPr>
          <w:rFonts w:hint="cs"/>
          <w:rtl/>
        </w:rPr>
        <w:t>I fear that this is going to be too conservative and will cause you a headache later down the line with different subjects having different number of runs and contrast vectors requiring adjusting etc. Given that you are already applying this exclusion at the subject level I think that the main requirement</w:t>
      </w:r>
      <w:r w:rsidR="00146746">
        <w:rPr>
          <w:rFonts w:hint="cs"/>
          <w:rtl/>
        </w:rPr>
        <w:t xml:space="preserve"> for use in the analysis</w:t>
      </w:r>
      <w:r>
        <w:rPr>
          <w:rFonts w:hint="cs"/>
          <w:rtl/>
        </w:rPr>
        <w:t xml:space="preserve"> is whether SPM will allow you to estimate the parametric effect </w:t>
      </w:r>
      <w:r>
        <w:rPr>
          <w:rtl/>
        </w:rPr>
        <w:t>–</w:t>
      </w:r>
      <w:r>
        <w:rPr>
          <w:rFonts w:hint="cs"/>
          <w:rtl/>
        </w:rPr>
        <w:t xml:space="preserve"> this will only not be the case if there is no variation at all in the confidence level</w:t>
      </w:r>
      <w:r w:rsidR="00AD6DF1">
        <w:rPr>
          <w:rFonts w:hint="cs"/>
          <w:rtl/>
        </w:rPr>
        <w:t>. So I suggest either omitting this section or upping it to e.g. 95%</w:t>
      </w:r>
    </w:p>
  </w:comment>
  <w:comment w:id="23" w:author="Steve Fleming" w:date="2018-08-13T12:08:00Z" w:initials="SMF">
    <w:p w14:paraId="7E55AD46" w14:textId="70CF7DE9" w:rsidR="006B3FB7" w:rsidRDefault="006B3FB7">
      <w:pPr>
        <w:pStyle w:val="CommentText"/>
      </w:pPr>
      <w:r>
        <w:rPr>
          <w:rStyle w:val="CommentReference"/>
        </w:rPr>
        <w:annotationRef/>
      </w:r>
      <w:r>
        <w:rPr>
          <w:rFonts w:hint="cs"/>
          <w:rtl/>
        </w:rPr>
        <w:t xml:space="preserve">Citation </w:t>
      </w:r>
      <w:r>
        <w:rPr>
          <w:rFonts w:hint="cs"/>
          <w:rtl/>
        </w:rPr>
        <w:t>formatting is wrong here</w:t>
      </w:r>
    </w:p>
  </w:comment>
  <w:comment w:id="26" w:author="Matan Mazor" w:date="2018-07-26T11:11:00Z" w:initials="MM">
    <w:p w14:paraId="5AB77D1C" w14:textId="45B78BC1" w:rsidR="003E2573" w:rsidRDefault="003E2573">
      <w:pPr>
        <w:pStyle w:val="CommentText"/>
      </w:pPr>
      <w:r>
        <w:rPr>
          <w:rStyle w:val="CommentReference"/>
        </w:rPr>
        <w:annotationRef/>
      </w:r>
      <w:r>
        <w:t>Does 8-mm sphere mean 8-mm radius or 8-mm diameter?</w:t>
      </w:r>
    </w:p>
  </w:comment>
  <w:comment w:id="27" w:author="Steve Fleming" w:date="2018-08-13T12:10:00Z" w:initials="SMF">
    <w:p w14:paraId="43B198AC" w14:textId="5DF18C30" w:rsidR="00253820" w:rsidRDefault="00253820">
      <w:pPr>
        <w:pStyle w:val="CommentText"/>
      </w:pPr>
      <w:r>
        <w:rPr>
          <w:rStyle w:val="CommentReference"/>
        </w:rPr>
        <w:annotationRef/>
      </w:r>
      <w:r>
        <w:rPr>
          <w:rFonts w:hint="cs"/>
          <w:rtl/>
        </w:rPr>
        <w:t>radius</w:t>
      </w:r>
    </w:p>
  </w:comment>
  <w:comment w:id="28" w:author="Steve Fleming" w:date="2018-08-13T12:15:00Z" w:initials="SMF">
    <w:p w14:paraId="6D3E2144" w14:textId="313A20D0" w:rsidR="00E75865" w:rsidRDefault="00E75865">
      <w:pPr>
        <w:pStyle w:val="CommentText"/>
      </w:pPr>
      <w:r>
        <w:rPr>
          <w:rStyle w:val="CommentReference"/>
        </w:rPr>
        <w:annotationRef/>
      </w:r>
      <w:r>
        <w:rPr>
          <w:rFonts w:hint="cs"/>
          <w:rtl/>
        </w:rPr>
        <w:t>As in main desiogn matrix below, you need to say what timepoint will be modeled</w:t>
      </w:r>
    </w:p>
  </w:comment>
  <w:comment w:id="29" w:author="Steve Fleming" w:date="2018-08-13T12:51:00Z" w:initials="SMF">
    <w:p w14:paraId="4C7DC9E6" w14:textId="23C5C10D" w:rsidR="00A15E34" w:rsidRDefault="00A15E34">
      <w:pPr>
        <w:pStyle w:val="CommentText"/>
      </w:pPr>
      <w:r>
        <w:rPr>
          <w:rStyle w:val="CommentReference"/>
        </w:rPr>
        <w:annotationRef/>
      </w:r>
      <w:r>
        <w:rPr>
          <w:rFonts w:hint="cs"/>
          <w:rtl/>
        </w:rPr>
        <w:t>Let's also include parametri</w:t>
      </w:r>
      <w:r w:rsidR="0075321E">
        <w:rPr>
          <w:rFonts w:hint="cs"/>
          <w:rtl/>
        </w:rPr>
        <w:t>c modulators for response times?</w:t>
      </w:r>
    </w:p>
  </w:comment>
  <w:comment w:id="30" w:author="Matan Mazor [2]" w:date="2018-08-13T13:57:00Z" w:initials="MM">
    <w:p w14:paraId="7C9CFA1E" w14:textId="1A98C6B9" w:rsidR="00063904" w:rsidRPr="00063904" w:rsidRDefault="00063904" w:rsidP="00063904">
      <w:pPr>
        <w:pStyle w:val="CommentText"/>
        <w:rPr>
          <w:sz w:val="16"/>
          <w:szCs w:val="16"/>
        </w:rPr>
      </w:pPr>
      <w:r>
        <w:rPr>
          <w:rStyle w:val="CommentReference"/>
        </w:rPr>
        <w:annotationRef/>
      </w:r>
      <w:r>
        <w:rPr>
          <w:rStyle w:val="CommentReference"/>
        </w:rPr>
        <w:t xml:space="preserve">Wouldn’t this be risky in terms of </w:t>
      </w:r>
      <w:proofErr w:type="spellStart"/>
      <w:r>
        <w:rPr>
          <w:rStyle w:val="CommentReference"/>
        </w:rPr>
        <w:t>multicolinearity</w:t>
      </w:r>
      <w:proofErr w:type="spellEnd"/>
      <w:r>
        <w:rPr>
          <w:rStyle w:val="CommentReference"/>
        </w:rPr>
        <w:t xml:space="preserve"> with the confidence parametric modulator and the button-press nuisance </w:t>
      </w:r>
      <w:proofErr w:type="spellStart"/>
      <w:r>
        <w:rPr>
          <w:rStyle w:val="CommentReference"/>
        </w:rPr>
        <w:t>regressors</w:t>
      </w:r>
      <w:proofErr w:type="spellEnd"/>
      <w:r>
        <w:rPr>
          <w:rStyle w:val="CommentReference"/>
        </w:rPr>
        <w:t xml:space="preserve">? I was thinking maybe we want to start without a response time modulator, and then if we find interesting things show that they are robust to the inclusion of an RT </w:t>
      </w:r>
      <w:proofErr w:type="spellStart"/>
      <w:r>
        <w:rPr>
          <w:rStyle w:val="CommentReference"/>
        </w:rPr>
        <w:t>regressor</w:t>
      </w:r>
      <w:proofErr w:type="spellEnd"/>
      <w:r>
        <w:rPr>
          <w:rStyle w:val="CommentReference"/>
        </w:rPr>
        <w:t xml:space="preserve">? </w:t>
      </w:r>
    </w:p>
  </w:comment>
  <w:comment w:id="31" w:author="Steve Fleming" w:date="2018-08-13T12:26:00Z" w:initials="SMF">
    <w:p w14:paraId="6D7D6617" w14:textId="4C6295B8" w:rsidR="000501F3" w:rsidRDefault="000501F3">
      <w:pPr>
        <w:pStyle w:val="CommentText"/>
      </w:pPr>
      <w:r>
        <w:rPr>
          <w:rStyle w:val="CommentReference"/>
        </w:rPr>
        <w:annotationRef/>
      </w:r>
      <w:r>
        <w:rPr>
          <w:rFonts w:hint="cs"/>
          <w:rtl/>
        </w:rPr>
        <w:t>Can you think of any</w:t>
      </w:r>
      <w:r>
        <w:rPr>
          <w:rtl/>
          <w:lang w:val="en-GB"/>
        </w:rPr>
        <w:t xml:space="preserve"> other time points of no interest that need to be modeled? I</w:t>
      </w:r>
      <w:r w:rsidR="00755624">
        <w:rPr>
          <w:rtl/>
          <w:lang w:val="en-GB"/>
        </w:rPr>
        <w:t>nstruction screens for instance</w:t>
      </w:r>
      <w:r w:rsidR="00755624">
        <w:rPr>
          <w:rFonts w:hint="cs"/>
          <w:rtl/>
          <w:lang w:val="en-GB"/>
        </w:rPr>
        <w:t>?</w:t>
      </w:r>
    </w:p>
  </w:comment>
  <w:comment w:id="32" w:author="Steve Fleming" w:date="2018-08-13T12:22:00Z" w:initials="SMF">
    <w:p w14:paraId="726C30FD" w14:textId="655A0E60" w:rsidR="001253B4" w:rsidRDefault="001253B4">
      <w:pPr>
        <w:pStyle w:val="CommentText"/>
      </w:pPr>
      <w:r>
        <w:rPr>
          <w:rStyle w:val="CommentReference"/>
        </w:rPr>
        <w:annotationRef/>
      </w:r>
      <w:r>
        <w:rPr>
          <w:rFonts w:hint="cs"/>
          <w:rtl/>
        </w:rPr>
        <w:t>These vectors are hard to understand without knowing the order of the regressors for instance, I suggest omitting and instead using the notion of X&gt; Y</w:t>
      </w:r>
      <w:r w:rsidR="00845F10">
        <w:rPr>
          <w:rFonts w:hint="cs"/>
          <w:rtl/>
        </w:rPr>
        <w:t xml:space="preserve">, e.g. </w:t>
      </w:r>
      <w:r w:rsidR="008E54DC">
        <w:rPr>
          <w:rFonts w:hint="cs"/>
          <w:rtl/>
        </w:rPr>
        <w:t>Detection task</w:t>
      </w:r>
      <w:r w:rsidR="00845F10">
        <w:rPr>
          <w:rFonts w:hint="cs"/>
          <w:rtl/>
        </w:rPr>
        <w:t xml:space="preserve"> &gt;</w:t>
      </w:r>
      <w:r w:rsidR="00452371">
        <w:rPr>
          <w:rFonts w:hint="cs"/>
          <w:rtl/>
        </w:rPr>
        <w:t xml:space="preserve"> </w:t>
      </w:r>
      <w:r w:rsidR="008E54DC">
        <w:rPr>
          <w:rFonts w:hint="cs"/>
          <w:rtl/>
        </w:rPr>
        <w:t>Discrimination task</w:t>
      </w:r>
      <w:r w:rsidR="00452371">
        <w:rPr>
          <w:rFonts w:hint="cs"/>
          <w:rtl/>
        </w:rPr>
        <w:t xml:space="preserve"> </w:t>
      </w:r>
    </w:p>
  </w:comment>
  <w:comment w:id="33" w:author="Steve Fleming" w:date="2018-08-13T12:39:00Z" w:initials="SMF">
    <w:p w14:paraId="218EA701" w14:textId="4F69641C" w:rsidR="00F40179" w:rsidRDefault="00F40179">
      <w:pPr>
        <w:pStyle w:val="CommentText"/>
      </w:pPr>
      <w:r>
        <w:rPr>
          <w:rStyle w:val="CommentReference"/>
        </w:rPr>
        <w:annotationRef/>
      </w:r>
      <w:r>
        <w:rPr>
          <w:rFonts w:hint="cs"/>
          <w:rtl/>
        </w:rPr>
        <w:t xml:space="preserve">Why restrict this to regions for correct trials? This would seem to bias ourselves in not finding a meta adequacy result that is strong enough to survive whole-brain correction for errors but not corrects, and would therefore be missed in this two-step approach. An alternative could be simply testing for the correct </w:t>
      </w:r>
      <w:r>
        <w:rPr>
          <w:rtl/>
        </w:rPr>
        <w:t>–</w:t>
      </w:r>
      <w:r>
        <w:rPr>
          <w:rFonts w:hint="cs"/>
          <w:rtl/>
        </w:rPr>
        <w:t xml:space="preserve"> incorrect trial parametric interaction in your table of contrasts above/</w:t>
      </w:r>
    </w:p>
  </w:comment>
  <w:comment w:id="34" w:author="Steve Fleming" w:date="2018-08-13T12:53:00Z" w:initials="SMF">
    <w:p w14:paraId="56095FC8" w14:textId="7BBCDF3A" w:rsidR="00906999" w:rsidRDefault="00906999">
      <w:pPr>
        <w:pStyle w:val="CommentText"/>
      </w:pPr>
      <w:r>
        <w:rPr>
          <w:rStyle w:val="CommentReference"/>
        </w:rPr>
        <w:annotationRef/>
      </w:r>
      <w:r>
        <w:rPr>
          <w:rFonts w:hint="cs"/>
          <w:rtl/>
        </w:rPr>
        <w:t xml:space="preserve">Include </w:t>
      </w:r>
      <w:r>
        <w:rPr>
          <w:rFonts w:hint="cs"/>
          <w:rtl/>
        </w:rPr>
        <w:t xml:space="preserve">section on how you will do whole-brain statistical inference </w:t>
      </w:r>
      <w:r>
        <w:rPr>
          <w:rtl/>
        </w:rPr>
        <w:t>–</w:t>
      </w:r>
      <w:r>
        <w:rPr>
          <w:rFonts w:hint="cs"/>
          <w:rtl/>
        </w:rPr>
        <w:t xml:space="preserve"> see our change of mind paper methods</w:t>
      </w:r>
    </w:p>
  </w:comment>
  <w:comment w:id="35" w:author="Steve Fleming" w:date="2018-08-13T12:44:00Z" w:initials="SMF">
    <w:p w14:paraId="07A420EF" w14:textId="63E8D936" w:rsidR="00BD3034" w:rsidRDefault="00BD3034">
      <w:pPr>
        <w:pStyle w:val="CommentText"/>
      </w:pPr>
      <w:r>
        <w:rPr>
          <w:rStyle w:val="CommentReference"/>
        </w:rPr>
        <w:annotationRef/>
      </w:r>
      <w:r>
        <w:rPr>
          <w:rFonts w:hint="cs"/>
          <w:rtl/>
        </w:rPr>
        <w:t>I don't u</w:t>
      </w:r>
      <w:r w:rsidR="00EE735C">
        <w:rPr>
          <w:rFonts w:hint="cs"/>
          <w:rtl/>
        </w:rPr>
        <w:t>nderstand the motivation for this analysis. Also does it not need the complementary train-test pairing as in the other cross-classification analysis listed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B7B76" w15:done="1"/>
  <w15:commentEx w15:paraId="44C44B89" w15:done="1"/>
  <w15:commentEx w15:paraId="37AA36F2" w15:paraIdParent="44C44B89" w15:done="1"/>
  <w15:commentEx w15:paraId="10E5D247" w15:done="1"/>
  <w15:commentEx w15:paraId="140B7B71" w15:done="1"/>
  <w15:commentEx w15:paraId="2A26E738" w15:done="1"/>
  <w15:commentEx w15:paraId="4A845A56" w15:done="1"/>
  <w15:commentEx w15:paraId="67F883F0" w15:done="0"/>
  <w15:commentEx w15:paraId="78CC6EF5" w15:done="1"/>
  <w15:commentEx w15:paraId="7C441783" w15:done="1"/>
  <w15:commentEx w15:paraId="7E567795" w15:done="0"/>
  <w15:commentEx w15:paraId="22B15F10" w15:done="1"/>
  <w15:commentEx w15:paraId="74D52943" w15:paraIdParent="22B15F10" w15:done="1"/>
  <w15:commentEx w15:paraId="72E2A450" w15:done="1"/>
  <w15:commentEx w15:paraId="0A8BC467" w15:paraIdParent="72E2A450" w15:done="1"/>
  <w15:commentEx w15:paraId="245CAC4A" w15:done="0"/>
  <w15:commentEx w15:paraId="70B17A55" w15:paraIdParent="245CAC4A" w15:done="0"/>
  <w15:commentEx w15:paraId="00D187B3" w15:done="0"/>
  <w15:commentEx w15:paraId="26FB5F6B" w15:done="1"/>
  <w15:commentEx w15:paraId="011DD41D" w15:done="1"/>
  <w15:commentEx w15:paraId="7E55AD46" w15:done="0"/>
  <w15:commentEx w15:paraId="5AB77D1C" w15:done="0"/>
  <w15:commentEx w15:paraId="43B198AC" w15:paraIdParent="5AB77D1C" w15:done="0"/>
  <w15:commentEx w15:paraId="6D3E2144" w15:done="1"/>
  <w15:commentEx w15:paraId="4C7DC9E6" w15:done="0"/>
  <w15:commentEx w15:paraId="7C9CFA1E" w15:paraIdParent="4C7DC9E6" w15:done="0"/>
  <w15:commentEx w15:paraId="6D7D6617" w15:done="1"/>
  <w15:commentEx w15:paraId="726C30FD" w15:done="1"/>
  <w15:commentEx w15:paraId="218EA701" w15:done="0"/>
  <w15:commentEx w15:paraId="56095FC8" w15:done="0"/>
  <w15:commentEx w15:paraId="07A42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B7B76" w16cid:durableId="1F1BEEFA"/>
  <w16cid:commentId w16cid:paraId="44C44B89" w16cid:durableId="1EF9B590"/>
  <w16cid:commentId w16cid:paraId="37AA36F2" w16cid:durableId="1F1BEBE1"/>
  <w16cid:commentId w16cid:paraId="10E5D247" w16cid:durableId="1F1BEC9D"/>
  <w16cid:commentId w16cid:paraId="140B7B71" w16cid:durableId="1F1BED0F"/>
  <w16cid:commentId w16cid:paraId="2A26E738" w16cid:durableId="1F1BFC70"/>
  <w16cid:commentId w16cid:paraId="4A845A56" w16cid:durableId="1F1BFC90"/>
  <w16cid:commentId w16cid:paraId="67F883F0" w16cid:durableId="1F1BEE40"/>
  <w16cid:commentId w16cid:paraId="78CC6EF5" w16cid:durableId="1F1BFCF7"/>
  <w16cid:commentId w16cid:paraId="7C441783" w16cid:durableId="1F1BF55F"/>
  <w16cid:commentId w16cid:paraId="7E567795" w16cid:durableId="1F1BFCBC"/>
  <w16cid:commentId w16cid:paraId="22B15F10" w16cid:durableId="1F1BBB0F"/>
  <w16cid:commentId w16cid:paraId="74D52943" w16cid:durableId="1F1BEEB2"/>
  <w16cid:commentId w16cid:paraId="72E2A450" w16cid:durableId="1F01A294"/>
  <w16cid:commentId w16cid:paraId="0A8BC467" w16cid:durableId="1F1BEFD5"/>
  <w16cid:commentId w16cid:paraId="245CAC4A" w16cid:durableId="1F1BBBEB"/>
  <w16cid:commentId w16cid:paraId="70B17A55" w16cid:durableId="1F1BF053"/>
  <w16cid:commentId w16cid:paraId="26FB5F6B" w16cid:durableId="1F1BF1FD"/>
  <w16cid:commentId w16cid:paraId="011DD41D" w16cid:durableId="1F1BF29E"/>
  <w16cid:commentId w16cid:paraId="7E55AD46" w16cid:durableId="1F1BF33C"/>
  <w16cid:commentId w16cid:paraId="5AB77D1C" w16cid:durableId="1F042AC7"/>
  <w16cid:commentId w16cid:paraId="43B198AC" w16cid:durableId="1F1BF3C9"/>
  <w16cid:commentId w16cid:paraId="20177656" w16cid:durableId="1F1BF429"/>
  <w16cid:commentId w16cid:paraId="6D3E2144" w16cid:durableId="1F1BF4CE"/>
  <w16cid:commentId w16cid:paraId="7D9545FA" w16cid:durableId="1F1BF630"/>
  <w16cid:commentId w16cid:paraId="4C7DC9E6" w16cid:durableId="1F1BFD53"/>
  <w16cid:commentId w16cid:paraId="6D7D6617" w16cid:durableId="1F1BF772"/>
  <w16cid:commentId w16cid:paraId="080CBB8E" w16cid:durableId="1F1BF52B"/>
  <w16cid:commentId w16cid:paraId="726C30FD" w16cid:durableId="1F1BF68A"/>
  <w16cid:commentId w16cid:paraId="2E9BAB80" w16cid:durableId="1F1BF71D"/>
  <w16cid:commentId w16cid:paraId="51B52B99" w16cid:durableId="1F1BFAE8"/>
  <w16cid:commentId w16cid:paraId="218EA701" w16cid:durableId="1F1BFA67"/>
  <w16cid:commentId w16cid:paraId="56095FC8" w16cid:durableId="1F1BFDAC"/>
  <w16cid:commentId w16cid:paraId="63C7E8F1" w16cid:durableId="1F1BFB20"/>
  <w16cid:commentId w16cid:paraId="07A420EF" w16cid:durableId="1F1BFB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1E0D"/>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50B8B"/>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F707C7"/>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667C63"/>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D537F"/>
    <w:multiLevelType w:val="hybridMultilevel"/>
    <w:tmpl w:val="0F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D1176"/>
    <w:multiLevelType w:val="hybridMultilevel"/>
    <w:tmpl w:val="7B74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A66C1"/>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5"/>
  </w:num>
  <w:num w:numId="15">
    <w:abstractNumId w:val="2"/>
  </w:num>
  <w:num w:numId="16">
    <w:abstractNumId w:val="10"/>
  </w:num>
  <w:num w:numId="17">
    <w:abstractNumId w:val="7"/>
  </w:num>
  <w:num w:numId="18">
    <w:abstractNumId w:val="11"/>
  </w:num>
  <w:num w:numId="19">
    <w:abstractNumId w:val="8"/>
  </w:num>
  <w:num w:numId="20">
    <w:abstractNumId w:val="4"/>
  </w:num>
  <w:num w:numId="21">
    <w:abstractNumId w:val="6"/>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an Mazor">
    <w15:presenceInfo w15:providerId="Windows Live" w15:userId="360af3352abae85c"/>
  </w15:person>
  <w15:person w15:author="Matan Mazor [2]">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01"/>
    <w:rsid w:val="00001B8C"/>
    <w:rsid w:val="0002154B"/>
    <w:rsid w:val="00034001"/>
    <w:rsid w:val="00044842"/>
    <w:rsid w:val="00046042"/>
    <w:rsid w:val="00046FF8"/>
    <w:rsid w:val="000501F3"/>
    <w:rsid w:val="00054032"/>
    <w:rsid w:val="00063904"/>
    <w:rsid w:val="00090B7D"/>
    <w:rsid w:val="000934E7"/>
    <w:rsid w:val="000A4BD4"/>
    <w:rsid w:val="000B51B9"/>
    <w:rsid w:val="000B71A6"/>
    <w:rsid w:val="000E76E7"/>
    <w:rsid w:val="00102D86"/>
    <w:rsid w:val="00110463"/>
    <w:rsid w:val="00110827"/>
    <w:rsid w:val="00114EE6"/>
    <w:rsid w:val="001253B4"/>
    <w:rsid w:val="00143131"/>
    <w:rsid w:val="00146746"/>
    <w:rsid w:val="00163740"/>
    <w:rsid w:val="00166388"/>
    <w:rsid w:val="00172D9C"/>
    <w:rsid w:val="001966D5"/>
    <w:rsid w:val="001B3233"/>
    <w:rsid w:val="001B5A2C"/>
    <w:rsid w:val="001C3B6C"/>
    <w:rsid w:val="001D3839"/>
    <w:rsid w:val="001D4EA2"/>
    <w:rsid w:val="001D5AEE"/>
    <w:rsid w:val="001E0592"/>
    <w:rsid w:val="001F31F5"/>
    <w:rsid w:val="001F65FD"/>
    <w:rsid w:val="00204461"/>
    <w:rsid w:val="00240F20"/>
    <w:rsid w:val="00250BA0"/>
    <w:rsid w:val="00253820"/>
    <w:rsid w:val="0026053B"/>
    <w:rsid w:val="00263E1A"/>
    <w:rsid w:val="00274FDA"/>
    <w:rsid w:val="002B754C"/>
    <w:rsid w:val="002C1D6E"/>
    <w:rsid w:val="002C6D51"/>
    <w:rsid w:val="002D3875"/>
    <w:rsid w:val="002F0661"/>
    <w:rsid w:val="002F2AB2"/>
    <w:rsid w:val="00303CC8"/>
    <w:rsid w:val="0035010D"/>
    <w:rsid w:val="0035486A"/>
    <w:rsid w:val="003702FE"/>
    <w:rsid w:val="00371582"/>
    <w:rsid w:val="003716BB"/>
    <w:rsid w:val="003750B9"/>
    <w:rsid w:val="0038215A"/>
    <w:rsid w:val="00392FE0"/>
    <w:rsid w:val="003B5E9C"/>
    <w:rsid w:val="003C4989"/>
    <w:rsid w:val="003D04B9"/>
    <w:rsid w:val="003E1E11"/>
    <w:rsid w:val="003E2375"/>
    <w:rsid w:val="003E2573"/>
    <w:rsid w:val="003F7375"/>
    <w:rsid w:val="003F77C0"/>
    <w:rsid w:val="0041227A"/>
    <w:rsid w:val="0041580D"/>
    <w:rsid w:val="004162F9"/>
    <w:rsid w:val="004170EB"/>
    <w:rsid w:val="00426EB0"/>
    <w:rsid w:val="00452371"/>
    <w:rsid w:val="004841C4"/>
    <w:rsid w:val="00494E95"/>
    <w:rsid w:val="004B502F"/>
    <w:rsid w:val="004B73D2"/>
    <w:rsid w:val="004C6A02"/>
    <w:rsid w:val="004D6428"/>
    <w:rsid w:val="00500573"/>
    <w:rsid w:val="0050721B"/>
    <w:rsid w:val="00522763"/>
    <w:rsid w:val="00527882"/>
    <w:rsid w:val="00531F3F"/>
    <w:rsid w:val="00545B3B"/>
    <w:rsid w:val="00565D3F"/>
    <w:rsid w:val="00566A55"/>
    <w:rsid w:val="00574447"/>
    <w:rsid w:val="00582853"/>
    <w:rsid w:val="00583EA7"/>
    <w:rsid w:val="005844CA"/>
    <w:rsid w:val="005931D9"/>
    <w:rsid w:val="005A4A5C"/>
    <w:rsid w:val="005A6A7E"/>
    <w:rsid w:val="005A6AF6"/>
    <w:rsid w:val="005C4F3D"/>
    <w:rsid w:val="005C70E9"/>
    <w:rsid w:val="005D19ED"/>
    <w:rsid w:val="005D6F71"/>
    <w:rsid w:val="00601DCE"/>
    <w:rsid w:val="006141E9"/>
    <w:rsid w:val="006166F5"/>
    <w:rsid w:val="006206DE"/>
    <w:rsid w:val="00623644"/>
    <w:rsid w:val="00631FF1"/>
    <w:rsid w:val="006339F4"/>
    <w:rsid w:val="0064247B"/>
    <w:rsid w:val="00643F55"/>
    <w:rsid w:val="00646E88"/>
    <w:rsid w:val="006476BA"/>
    <w:rsid w:val="0065059E"/>
    <w:rsid w:val="00686F8C"/>
    <w:rsid w:val="006B3FB7"/>
    <w:rsid w:val="006B6F6B"/>
    <w:rsid w:val="006C2AF5"/>
    <w:rsid w:val="006D4496"/>
    <w:rsid w:val="00705092"/>
    <w:rsid w:val="007051BF"/>
    <w:rsid w:val="00705956"/>
    <w:rsid w:val="00705D4B"/>
    <w:rsid w:val="00713E90"/>
    <w:rsid w:val="007219BC"/>
    <w:rsid w:val="0073722D"/>
    <w:rsid w:val="007400AD"/>
    <w:rsid w:val="007459F9"/>
    <w:rsid w:val="0075321E"/>
    <w:rsid w:val="00755624"/>
    <w:rsid w:val="00756F70"/>
    <w:rsid w:val="00764333"/>
    <w:rsid w:val="00765027"/>
    <w:rsid w:val="00771052"/>
    <w:rsid w:val="00771D66"/>
    <w:rsid w:val="007D2446"/>
    <w:rsid w:val="007D4A99"/>
    <w:rsid w:val="007D60F7"/>
    <w:rsid w:val="00801F35"/>
    <w:rsid w:val="008073B6"/>
    <w:rsid w:val="00810D93"/>
    <w:rsid w:val="00811C3D"/>
    <w:rsid w:val="00836AFE"/>
    <w:rsid w:val="00840418"/>
    <w:rsid w:val="00845F10"/>
    <w:rsid w:val="008475CC"/>
    <w:rsid w:val="0085725A"/>
    <w:rsid w:val="0086627A"/>
    <w:rsid w:val="00872795"/>
    <w:rsid w:val="00872BC5"/>
    <w:rsid w:val="00886A42"/>
    <w:rsid w:val="008A122B"/>
    <w:rsid w:val="008E54DC"/>
    <w:rsid w:val="008E5C0C"/>
    <w:rsid w:val="008F6DCE"/>
    <w:rsid w:val="00905B98"/>
    <w:rsid w:val="00906665"/>
    <w:rsid w:val="00906999"/>
    <w:rsid w:val="00924956"/>
    <w:rsid w:val="00931F52"/>
    <w:rsid w:val="00951D0E"/>
    <w:rsid w:val="0098085E"/>
    <w:rsid w:val="00984701"/>
    <w:rsid w:val="00985120"/>
    <w:rsid w:val="009876BD"/>
    <w:rsid w:val="009A0077"/>
    <w:rsid w:val="009A3027"/>
    <w:rsid w:val="009C312B"/>
    <w:rsid w:val="009F5E95"/>
    <w:rsid w:val="00A04FE4"/>
    <w:rsid w:val="00A15E34"/>
    <w:rsid w:val="00A3255E"/>
    <w:rsid w:val="00A36839"/>
    <w:rsid w:val="00A37116"/>
    <w:rsid w:val="00A4394A"/>
    <w:rsid w:val="00A516FF"/>
    <w:rsid w:val="00A53C50"/>
    <w:rsid w:val="00A5496B"/>
    <w:rsid w:val="00A62BB6"/>
    <w:rsid w:val="00A6459E"/>
    <w:rsid w:val="00A77FAD"/>
    <w:rsid w:val="00A83BC4"/>
    <w:rsid w:val="00A84A57"/>
    <w:rsid w:val="00A949FA"/>
    <w:rsid w:val="00A9585F"/>
    <w:rsid w:val="00AD6DF1"/>
    <w:rsid w:val="00AD748A"/>
    <w:rsid w:val="00AF41A8"/>
    <w:rsid w:val="00B01D8D"/>
    <w:rsid w:val="00B1701D"/>
    <w:rsid w:val="00B23BC6"/>
    <w:rsid w:val="00B2705E"/>
    <w:rsid w:val="00B53FC1"/>
    <w:rsid w:val="00B760D3"/>
    <w:rsid w:val="00B92DC1"/>
    <w:rsid w:val="00B97F2A"/>
    <w:rsid w:val="00BC1AC5"/>
    <w:rsid w:val="00BD3034"/>
    <w:rsid w:val="00BD72A9"/>
    <w:rsid w:val="00BF2B04"/>
    <w:rsid w:val="00BF54ED"/>
    <w:rsid w:val="00C043F5"/>
    <w:rsid w:val="00C1308E"/>
    <w:rsid w:val="00C17826"/>
    <w:rsid w:val="00C218EB"/>
    <w:rsid w:val="00C25493"/>
    <w:rsid w:val="00C406DA"/>
    <w:rsid w:val="00C534FE"/>
    <w:rsid w:val="00C537AF"/>
    <w:rsid w:val="00C72FAF"/>
    <w:rsid w:val="00C7496A"/>
    <w:rsid w:val="00C779BB"/>
    <w:rsid w:val="00C856BB"/>
    <w:rsid w:val="00CB0443"/>
    <w:rsid w:val="00CB27CF"/>
    <w:rsid w:val="00CB5C31"/>
    <w:rsid w:val="00CD530A"/>
    <w:rsid w:val="00CF042B"/>
    <w:rsid w:val="00D1045D"/>
    <w:rsid w:val="00D463A5"/>
    <w:rsid w:val="00D62C94"/>
    <w:rsid w:val="00D76611"/>
    <w:rsid w:val="00D9285D"/>
    <w:rsid w:val="00D9506D"/>
    <w:rsid w:val="00D962E8"/>
    <w:rsid w:val="00D97143"/>
    <w:rsid w:val="00DC0797"/>
    <w:rsid w:val="00DC6487"/>
    <w:rsid w:val="00DD39A4"/>
    <w:rsid w:val="00DE3475"/>
    <w:rsid w:val="00E01F4C"/>
    <w:rsid w:val="00E3055D"/>
    <w:rsid w:val="00E36C2B"/>
    <w:rsid w:val="00E57C5B"/>
    <w:rsid w:val="00E60937"/>
    <w:rsid w:val="00E62C9D"/>
    <w:rsid w:val="00E6595B"/>
    <w:rsid w:val="00E75865"/>
    <w:rsid w:val="00E773B0"/>
    <w:rsid w:val="00E87693"/>
    <w:rsid w:val="00E879AF"/>
    <w:rsid w:val="00E9115C"/>
    <w:rsid w:val="00EA56FB"/>
    <w:rsid w:val="00EB1418"/>
    <w:rsid w:val="00EB474F"/>
    <w:rsid w:val="00EB6360"/>
    <w:rsid w:val="00ED3185"/>
    <w:rsid w:val="00EE0827"/>
    <w:rsid w:val="00EE29BE"/>
    <w:rsid w:val="00EE575B"/>
    <w:rsid w:val="00EE735C"/>
    <w:rsid w:val="00F010AA"/>
    <w:rsid w:val="00F171D6"/>
    <w:rsid w:val="00F30126"/>
    <w:rsid w:val="00F32E95"/>
    <w:rsid w:val="00F34B93"/>
    <w:rsid w:val="00F40179"/>
    <w:rsid w:val="00F457E4"/>
    <w:rsid w:val="00F4634B"/>
    <w:rsid w:val="00F60689"/>
    <w:rsid w:val="00F6473B"/>
    <w:rsid w:val="00F77EE5"/>
    <w:rsid w:val="00F83584"/>
    <w:rsid w:val="00F849BF"/>
    <w:rsid w:val="00FB2F91"/>
    <w:rsid w:val="00FC10C0"/>
    <w:rsid w:val="00FC1CE1"/>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 w:type="character" w:styleId="PlaceholderText">
    <w:name w:val="Placeholder Text"/>
    <w:basedOn w:val="DefaultParagraphFont"/>
    <w:uiPriority w:val="99"/>
    <w:semiHidden/>
    <w:rsid w:val="00BD72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F2DD-E9A2-4A3B-86AC-F70F8182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18</Pages>
  <Words>11352</Words>
  <Characters>64713</Characters>
  <Application>Microsoft Office Word</Application>
  <DocSecurity>0</DocSecurity>
  <Lines>539</Lines>
  <Paragraphs>151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8</cp:revision>
  <dcterms:created xsi:type="dcterms:W3CDTF">2018-08-13T11:54:00Z</dcterms:created>
  <dcterms:modified xsi:type="dcterms:W3CDTF">2018-08-13T17:38:00Z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