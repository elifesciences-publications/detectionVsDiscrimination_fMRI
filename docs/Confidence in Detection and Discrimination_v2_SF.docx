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4FAA" w14:textId="77777777" w:rsidR="004B73D2" w:rsidRDefault="004B73D2" w:rsidP="00FD302F">
      <w:pPr>
        <w:pStyle w:val="Heading1"/>
        <w:bidi w:val="0"/>
        <w:spacing w:line="480" w:lineRule="auto"/>
      </w:pPr>
    </w:p>
    <w:p w14:paraId="16E71876" w14:textId="64B47B62" w:rsidR="00984701" w:rsidRDefault="00984701" w:rsidP="00FD302F">
      <w:pPr>
        <w:pStyle w:val="Heading1"/>
        <w:bidi w:val="0"/>
        <w:spacing w:line="480" w:lineRule="auto"/>
      </w:pPr>
      <w:r>
        <w:t>Confidence in Detection and Discrimination: an fMRI Study</w:t>
      </w:r>
    </w:p>
    <w:p w14:paraId="3AA21878" w14:textId="77777777" w:rsidR="00984701" w:rsidRDefault="00984701" w:rsidP="00FD302F">
      <w:pPr>
        <w:pStyle w:val="Subtitle"/>
        <w:bidi w:val="0"/>
        <w:spacing w:line="480" w:lineRule="auto"/>
      </w:pPr>
      <w:r>
        <w:t>Matan Mazor, Karl J. Friston and Stephen M. Fleming</w:t>
      </w:r>
    </w:p>
    <w:p w14:paraId="779196DF" w14:textId="77777777" w:rsidR="00984701" w:rsidRDefault="00984701" w:rsidP="00FD302F">
      <w:pPr>
        <w:bidi w:val="0"/>
        <w:spacing w:line="480" w:lineRule="auto"/>
      </w:pPr>
    </w:p>
    <w:p w14:paraId="2755DCB4" w14:textId="77777777" w:rsidR="00984701" w:rsidRDefault="00984701" w:rsidP="00FD302F">
      <w:pPr>
        <w:pStyle w:val="Heading2"/>
        <w:bidi w:val="0"/>
        <w:spacing w:line="480" w:lineRule="auto"/>
      </w:pPr>
      <w:r>
        <w:t>Objective</w:t>
      </w:r>
    </w:p>
    <w:p w14:paraId="2400AA40" w14:textId="2305058E" w:rsidR="00F171D6" w:rsidRDefault="00771052" w:rsidP="00FD302F">
      <w:pPr>
        <w:bidi w:val="0"/>
        <w:spacing w:line="480" w:lineRule="auto"/>
      </w:pPr>
      <w:r>
        <w:t>T</w:t>
      </w:r>
      <w:r w:rsidR="00984701">
        <w:t>he current study aims to compare the brain processes that govern perceptual discrimination and detection</w:t>
      </w:r>
      <w:r w:rsidR="00631FF1">
        <w:t>,</w:t>
      </w:r>
      <w:r w:rsidR="00984701">
        <w:t xml:space="preserve"> and the </w:t>
      </w:r>
      <w:r w:rsidR="00631FF1">
        <w:t xml:space="preserve">neural mechanisms that </w:t>
      </w:r>
      <w:r w:rsidR="00E6595B">
        <w:t>allow for</w:t>
      </w:r>
      <w:r w:rsidR="00631FF1">
        <w:t xml:space="preserve"> </w:t>
      </w:r>
      <w:r w:rsidR="00984701">
        <w:t>metacognitive evaluations of these processes.</w:t>
      </w:r>
    </w:p>
    <w:p w14:paraId="48903051" w14:textId="282D8B66" w:rsidR="00765027" w:rsidRDefault="00984701" w:rsidP="00FD302F">
      <w:pPr>
        <w:bidi w:val="0"/>
        <w:spacing w:line="480" w:lineRule="auto"/>
      </w:pPr>
      <w:r>
        <w:t xml:space="preserve">A fundamental </w:t>
      </w:r>
      <w:r w:rsidR="00765027">
        <w:t xml:space="preserve">property that distinguishes detection from discrimination </w:t>
      </w:r>
      <w:r w:rsidR="00545B3B">
        <w:t xml:space="preserve">tasks </w:t>
      </w:r>
      <w:r w:rsidR="00765027">
        <w:t xml:space="preserve">is the asymmetry in the availability of evidence for 'yes' and for 'no' responses.  While </w:t>
      </w:r>
      <w:r>
        <w:t>di</w:t>
      </w:r>
      <w:r w:rsidR="00765027">
        <w:t xml:space="preserve">scrimination requires a comparison between the relative evidence for different options, in a detection setting evidence can only be available for the presence of a stimulus and not for its absence. </w:t>
      </w:r>
      <w:r w:rsidR="00A62BB6">
        <w:t xml:space="preserve">Conceptually, this means that confidence in the absence of a stimulus </w:t>
      </w:r>
      <w:r w:rsidR="00545B3B">
        <w:t xml:space="preserve">cannot rely on the magnitude of evidence for its absence and </w:t>
      </w:r>
      <w:r w:rsidR="00A62BB6">
        <w:t xml:space="preserve">may rely </w:t>
      </w:r>
      <w:r w:rsidR="00545B3B">
        <w:t xml:space="preserve">instead </w:t>
      </w:r>
      <w:r w:rsidR="00A62BB6">
        <w:t xml:space="preserve">on counterfactual reasoning regarding the likelihood of the stimulus to be detected had it been presented. </w:t>
      </w:r>
      <w:r w:rsidR="00631FF1">
        <w:t>Behaviorally</w:t>
      </w:r>
      <w:r w:rsidR="00765027">
        <w:t>, this difference is reflected in general lower confidence and in a weaker association between objective accuracy and subjective confidence for</w:t>
      </w:r>
      <w:r w:rsidR="00F30126">
        <w:t xml:space="preserve"> 'no' responses </w:t>
      </w:r>
      <w:r w:rsidR="00631FF1">
        <w:fldChar w:fldCharType="begin" w:fldLock="1"/>
      </w:r>
      <w:r w:rsidR="00631FF1">
        <w:instrText>ADDIN CSL_CITATION { "citationItems" : [ { "id" : "ITEM-1", "itemData" : { "DOI" : "10.3758/s13414-014-0643-1", "ISSN" : "1943-3921", "author" : [ { "dropping-particle" : "", "family" : "Meuwese", "given" : "Julia D. I.", "non-dropping-particle" : "", "parse-names" : false, "suffix" : "" }, { "dropping-particle" : "", "family" : "Loon", "given" : "Anouk M.", "non-dropping-particle" : "van", "parse-names" : false, "suffix" : "" }, { "dropping-particle" : "", "family" : "Lamme", "given" : "Victor A. F.", "non-dropping-particle" : "", "parse-names" : false, "suffix" : "" }, { "dropping-particle" : "", "family" : "Fahrenfort", "given" : "Johannes J.", "non-dropping-particle" : "", "parse-names" : false, "suffix" : "" } ], "container-title" : "Attention, Perception, &amp; Psychophysics", "id" : "ITEM-1", "issue" : "4", "issued" : { "date-parts" : [ [ "2014", "2", "20" ] ] }, "page" : "1057-1068", "publisher" : "Springer US", "title" : "The subjective experience of object recognition: comparing metacognition for object detection and object categorization", "type" : "article-journal", "volume" : "76" }, "uris" : [ "http://www.mendeley.com/documents/?uuid=2e45b937-e8db-318a-be54-607922dd9b09" ] }, { "id" : "ITEM-2", "itemData" : { "DOI" : "10.1016/J.CONCOG.2010.06.003", "ISSN" : "1053-8100", "abstract" : "Conscious visual perception can fail in many circumstances. However, little is known about the causes and processes leading to failures of visual awareness. In this study, we introduce a new signal detection measure termed subjective discriminability of invisibility (SDI) that allows one to distinguish between subjective blindness due to reduction of sensory signals or to lack of attentional access to sensory signals. The SDI is computed based upon subjective confidence in reporting the absence of a target (i.e., miss and correct rejection trials). Using this new measure, we found that target misses were subjectively indistinguishable from physical absence when contrast reduction, backward masking and flash suppression were used, whereas confidence was appropriately modulated when dual task, attentional blink and spatial uncertainty methods were employed. These results show that failure of visual perception can be identified as either a result of perceptual or attentional blindness depending on the circumstances under which visual awareness was impaired.", "author" : [ { "dropping-particle" : "", "family" : "Kanai", "given" : "Ryota", "non-dropping-particle" : "", "parse-names" : false, "suffix" : "" }, { "dropping-particle" : "", "family" : "Walsh", "given" : "Vincent", "non-dropping-particle" : "", "parse-names" : false, "suffix" : "" }, { "dropping-particle" : "", "family" : "Tseng", "given" : "Chia-huei", "non-dropping-particle" : "", "parse-names" : false, "suffix" : "" } ], "container-title" : "Consciousness and Cognition", "id" : "ITEM-2", "issue" : "4", "issued" : { "date-parts" : [ [ "2010", "12", "1" ] ] }, "page" : "1045-1057", "publisher" : "Academic Press", "title" : "Subjective discriminability of invisibility: A framework for distinguishing perceptual and attentional failures of awareness", "type" : "article-journal", "volume" : "19" }, "uris" : [ "http://www.mendeley.com/documents/?uuid=416bc2b8-e0a3-3383-8fe0-23905bb4eea3" ] } ], "mendeley" : { "formattedCitation" : "(Kanai, Walsh, &amp; Tseng, 2010; Meuwese, van Loon, Lamme, &amp; Fahrenfort, 2014)", "plainTextFormattedCitation" : "(Kanai, Walsh, &amp; Tseng, 2010; Meuwese, van Loon, Lamme, &amp; Fahrenfort, 2014)", "previouslyFormattedCitation" : "(Kanai, Walsh, &amp; Tseng, 2010; Meuwese, van Loon, Lamme, &amp; Fahrenfort, 2014)" }, "properties" : {  }, "schema" : "https://github.com/citation-style-language/schema/raw/master/csl-citation.json" }</w:instrText>
      </w:r>
      <w:r w:rsidR="00631FF1">
        <w:fldChar w:fldCharType="separate"/>
      </w:r>
      <w:r w:rsidR="00631FF1" w:rsidRPr="00631FF1">
        <w:rPr>
          <w:noProof/>
        </w:rPr>
        <w:t>(Kanai, Walsh, &amp; Tseng, 2010; Meuwese, van Loon, Lamme, &amp; Fahrenfort, 2014)</w:t>
      </w:r>
      <w:r w:rsidR="00631FF1">
        <w:fldChar w:fldCharType="end"/>
      </w:r>
      <w:r w:rsidR="00F30126">
        <w:t xml:space="preserve"> </w:t>
      </w:r>
      <w:r w:rsidR="00545B3B">
        <w:t xml:space="preserve">in detection but </w:t>
      </w:r>
      <w:r w:rsidR="00F30126">
        <w:t>a</w:t>
      </w:r>
      <w:r w:rsidR="00E6595B">
        <w:t>lso in</w:t>
      </w:r>
      <w:r w:rsidR="00F30126">
        <w:t xml:space="preserve"> detection-like tasks </w:t>
      </w:r>
      <w:r w:rsidR="00F30126">
        <w:fldChar w:fldCharType="begin" w:fldLock="1"/>
      </w:r>
      <w:r w:rsidR="00872795">
        <w:instrText>ADDIN CSL_CITATION { "citationItems" : [ { "id" : "ITEM-1", "itemData" : { "DOI" : "10.1037/a0013865", "ISSN" : "1939-1285", "author" : [ { "dropping-particle" : "", "family" : "Higham", "given" : "Philip A.", "non-dropping-particle" : "", "parse-names" : false, "suffix" : "" }, { "dropping-particle" : "", "family" : "Perfect", "given" : "Timothy J.", "non-dropping-particle" : "", "parse-names" : false, "suffix" : "" }, { "dropping-particle" : "", "family" : "Bruno", "given" : "Davide", "non-dropping-particle" : "", "parse-names" : false, "suffix" : "" } ], "container-title" : "Journal of Experimental Psychology: Learning, Memory, and Cognition", "id" : "ITEM-1", "issue" : "1", "issued" : { "date-parts" : [ [ "2009" ] ] }, "page" : "57-80", "title" : "Investigating strength and frequency effects in recognition memory using type-2 signal detection theory.", "type" : "article-journal", "volume" : "35" }, "prefix" : "such as detection memory; ", "uris" : [ "http://www.mendeley.com/documents/?uuid=be372eb2-112d-3083-b595-6760364ae9d6" ] } ], "mendeley" : { "formattedCitation" : "(such as detection memory; Higham, Perfect, &amp; Bruno, 2009)", "manualFormatting" : "(such as recognition memory; Higham, Perfect, &amp; Bruno, 2009)", "plainTextFormattedCitation" : "(such as detection memory; Higham, Perfect, &amp; Bruno, 2009)", "previouslyFormattedCitation" : "(such as detection memory; Higham, Perfect, &amp; Bruno, 2009)" }, "properties" : {  }, "schema" : "https://github.com/citation-style-language/schema/raw/master/csl-citation.json" }</w:instrText>
      </w:r>
      <w:r w:rsidR="00F30126">
        <w:fldChar w:fldCharType="separate"/>
      </w:r>
      <w:r w:rsidR="00F30126" w:rsidRPr="00F30126">
        <w:rPr>
          <w:noProof/>
        </w:rPr>
        <w:t xml:space="preserve">(such as </w:t>
      </w:r>
      <w:r w:rsidR="00D62C94">
        <w:rPr>
          <w:noProof/>
        </w:rPr>
        <w:t xml:space="preserve">recognition </w:t>
      </w:r>
      <w:r w:rsidR="00F30126" w:rsidRPr="00F30126">
        <w:rPr>
          <w:noProof/>
        </w:rPr>
        <w:t>memory; Higham, Perfect, &amp; Bruno, 2009)</w:t>
      </w:r>
      <w:r w:rsidR="00F30126">
        <w:fldChar w:fldCharType="end"/>
      </w:r>
      <w:r w:rsidR="00F30126">
        <w:t xml:space="preserve">. </w:t>
      </w:r>
    </w:p>
    <w:p w14:paraId="5E9A6FD0" w14:textId="0CACC72F" w:rsidR="00765027" w:rsidRDefault="00E6595B" w:rsidP="00FD302F">
      <w:pPr>
        <w:bidi w:val="0"/>
        <w:spacing w:line="480" w:lineRule="auto"/>
      </w:pPr>
      <w:r>
        <w:t>It is still unknown what are the</w:t>
      </w:r>
      <w:r w:rsidR="00631FF1">
        <w:t xml:space="preserve"> brain mechanisms that give rise to these behavio</w:t>
      </w:r>
      <w:r>
        <w:t>ral differences</w:t>
      </w:r>
      <w:r w:rsidR="00631FF1">
        <w:t xml:space="preserve">. </w:t>
      </w:r>
      <w:r w:rsidR="009C312B">
        <w:t xml:space="preserve">In </w:t>
      </w:r>
      <w:r w:rsidR="00F30126">
        <w:t>previous studies compar</w:t>
      </w:r>
      <w:r w:rsidR="009C312B">
        <w:t>ing</w:t>
      </w:r>
      <w:r w:rsidR="00F30126">
        <w:t xml:space="preserve"> </w:t>
      </w:r>
      <w:r w:rsidR="00F4634B">
        <w:t xml:space="preserve">structural and functional correlates </w:t>
      </w:r>
      <w:r w:rsidR="009C312B">
        <w:t xml:space="preserve">of </w:t>
      </w:r>
      <w:r w:rsidR="00F4634B">
        <w:t>metacognitive sensitivity</w:t>
      </w:r>
      <w:r w:rsidR="00F30126">
        <w:t xml:space="preserve"> ratings across </w:t>
      </w:r>
      <w:r w:rsidR="00F4634B">
        <w:t xml:space="preserve">domains </w:t>
      </w:r>
      <w:r w:rsidR="00F4634B">
        <w:fldChar w:fldCharType="begin" w:fldLock="1"/>
      </w:r>
      <w:r w:rsidR="00A62BB6">
        <w:instrText>ADDIN CSL_CITATION { "citationItems" : [ { "id" : "ITEM-1",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"ITEM-1",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"(Mccurdy, Maniscalco, Metcalfe, &amp; De Lange, 2013; Morales, Lau, &amp; Fleming, 2018)", "plainTextFormattedCitation" : "(Mccurdy, Maniscalco, Metcalfe, &amp; De Lange, 2013; Morales, Lau, &amp; Fleming, 2018)", "previouslyFormattedCitation" : "(Mccurdy, Maniscalco, Metcalfe, &amp; De Lange, 2013; Morales, Lau, &amp; Fleming, 2018)" }, "properties" : {  }, "schema" : "https://github.com/citation-style-language/schema/raw/master/csl-citation.json" }</w:instrText>
      </w:r>
      <w:r w:rsidR="00F4634B">
        <w:fldChar w:fldCharType="separate"/>
      </w:r>
      <w:r w:rsidR="00F4634B" w:rsidRPr="00F4634B">
        <w:rPr>
          <w:noProof/>
        </w:rPr>
        <w:t>(Mccurdy, Maniscalco, Metcalfe, &amp; De Lange, 2013; Morales, Lau, &amp; Fleming, 2018)</w:t>
      </w:r>
      <w:r w:rsidR="00F4634B">
        <w:fldChar w:fldCharType="end"/>
      </w:r>
      <w:r w:rsidR="00A62BB6">
        <w:t>, care was</w:t>
      </w:r>
      <w:r w:rsidR="00F4634B">
        <w:t xml:space="preserve"> taken to equate task requirements </w:t>
      </w:r>
      <w:r w:rsidR="00F4634B">
        <w:lastRenderedPageBreak/>
        <w:t xml:space="preserve">and avoid </w:t>
      </w:r>
      <w:r w:rsidR="00240F20">
        <w:t xml:space="preserve">the asymmetry inherent to </w:t>
      </w:r>
      <w:r w:rsidR="00F4634B">
        <w:t xml:space="preserve">true detection tasks. For example, instead of asking participants to perform 'old'/'new' recognition judgments, participants </w:t>
      </w:r>
      <w:r w:rsidR="00545B3B">
        <w:t>were</w:t>
      </w:r>
      <w:r w:rsidR="00F4634B">
        <w:t xml:space="preserve"> asked to answer which of two presented stimuli is old.</w:t>
      </w:r>
      <w:r w:rsidR="009F5E95">
        <w:t xml:space="preserve"> </w:t>
      </w:r>
      <w:r w:rsidR="00F4634B">
        <w:t xml:space="preserve"> </w:t>
      </w:r>
      <w:r>
        <w:t>Similarly, instead of asking participants whether they detected a signal or not, a 2 Interval Forced Choice (2IFC) approach is often preferred</w:t>
      </w:r>
      <w:r w:rsidR="00240F20">
        <w:t>, where participants are asked to report whether the signal was presented in the first or the second interval</w:t>
      </w:r>
      <w:r>
        <w:t xml:space="preserve">. </w:t>
      </w:r>
    </w:p>
    <w:p w14:paraId="65C056FA" w14:textId="77F2AE85" w:rsidR="00E6595B" w:rsidRDefault="00E6595B" w:rsidP="00FD302F">
      <w:pPr>
        <w:bidi w:val="0"/>
        <w:spacing w:line="480" w:lineRule="auto"/>
      </w:pPr>
      <w:r>
        <w:t>Here we wish to compare detection and discrimination within the same low-level perceptual task</w:t>
      </w:r>
      <w:r w:rsidR="00C779BB">
        <w:t xml:space="preserve">, while controlling for </w:t>
      </w:r>
      <w:r w:rsidR="009C312B">
        <w:t xml:space="preserve">differences in </w:t>
      </w:r>
      <w:r w:rsidR="00C779BB">
        <w:t>task performance</w:t>
      </w:r>
      <w:r>
        <w:t>. The objectives of this study are:</w:t>
      </w:r>
    </w:p>
    <w:p w14:paraId="0A3A79C3" w14:textId="59746AA5" w:rsidR="00B53FC1" w:rsidRDefault="00B53FC1" w:rsidP="00FD302F">
      <w:pPr>
        <w:pStyle w:val="ListParagraph"/>
        <w:numPr>
          <w:ilvl w:val="0"/>
          <w:numId w:val="3"/>
        </w:numPr>
        <w:bidi w:val="0"/>
        <w:spacing w:line="480" w:lineRule="auto"/>
      </w:pPr>
      <w:r>
        <w:t xml:space="preserve">Replicate previous findings of </w:t>
      </w:r>
      <w:r w:rsidR="003750B9">
        <w:t xml:space="preserve">a </w:t>
      </w:r>
      <w:r w:rsidR="005D19ED">
        <w:t xml:space="preserve">generic </w:t>
      </w:r>
      <w:r>
        <w:t xml:space="preserve">confidence signal in </w:t>
      </w:r>
      <w:r w:rsidR="003750B9">
        <w:t xml:space="preserve">the activity of </w:t>
      </w:r>
      <w:commentRangeStart w:id="0"/>
      <w:r w:rsidR="00CD530A">
        <w:t xml:space="preserve">medial prefrontal cortex </w:t>
      </w:r>
      <w:commentRangeEnd w:id="0"/>
      <w:r w:rsidR="005D19ED">
        <w:rPr>
          <w:rStyle w:val="CommentReference"/>
        </w:rPr>
        <w:commentReference w:id="0"/>
      </w:r>
      <w:r w:rsidR="00811C3D">
        <w:fldChar w:fldCharType="begin" w:fldLock="1"/>
      </w:r>
      <w:r w:rsidR="00985120">
        <w:instrText>ADDIN CSL_CITATION { "citationItems" : [ { "id" : "ITEM-1", "itemData" : { "DOI" : "10.1038/nn.3279", "ISSN" : "1097-6256", "abstract" : "This study examines the neural coding of decision confidence when human subjects make value-based economic choices, and finds that signals of explicit confidence are encoded in the activity of ventromedial prefrontal cortex and its interaction with the rostrolateral prefrontal cortex.", "author" : [ { "dropping-particle" : "", "family" : "Martino", "given" : "Benedetto", "non-dropping-particle" : "De", "parse-names" : false, "suffix" : "" }, { "dropping-particle" : "", "family" : "Fleming", "given" : "Stephen M", "non-dropping-particle" : "", "parse-names" : false, "suffix" : "" }, { "dropping-particle" : "", "family" : "Garrett", "given" : "Neil", "non-dropping-particle" : "", "parse-names" : false, "suffix" : "" }, { "dropping-particle" : "", "family" : "Dolan", "given" : "Raymond J", "non-dropping-particle" : "", "parse-names" : false, "suffix" : "" } ], "container-title" : "Nature Neuroscience", "id" : "ITEM-1", "issue" : "1", "issued" : { "date-parts" : [ [ "2013", "1", "9" ] ] }, "page" : "105-110", "publisher" : "Nature Publishing Group", "title" : "Confidence in value-based choice", "type" : "article-journal", "volume" : "16" }, "uris" : [ "http://www.mendeley.com/documents/?uuid=286e0c86-d2e6-3917-8932-2a0f6e450f65"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"(De Martino, Fleming, Garrett, &amp; Dolan, 2013; Morales et al., 2018)", "plainTextFormattedCitation" : "(De Martino, Fleming, Garrett, &amp; Dolan, 2013; Morales et al., 2018)", "previouslyFormattedCitation" : "(De Martino, Fleming, Garrett, &amp; Dolan, 2013; Morales et al., 2018)" }, "properties" : {  }, "schema" : "https://github.com/citation-style-language/schema/raw/master/csl-citation.json" }</w:instrText>
      </w:r>
      <w:r w:rsidR="00811C3D">
        <w:fldChar w:fldCharType="separate"/>
      </w:r>
      <w:r w:rsidR="00811C3D" w:rsidRPr="00811C3D">
        <w:rPr>
          <w:noProof/>
        </w:rPr>
        <w:t>(De Martino, Fleming, Garrett, &amp; Dolan, 2013; Morales et al., 2018)</w:t>
      </w:r>
      <w:r w:rsidR="00811C3D">
        <w:fldChar w:fldCharType="end"/>
      </w:r>
      <w:r w:rsidR="00811C3D">
        <w:t>.</w:t>
      </w:r>
    </w:p>
    <w:p w14:paraId="005DEFC8" w14:textId="36CB76B4" w:rsidR="00811C3D" w:rsidRDefault="00985120" w:rsidP="00FD302F">
      <w:pPr>
        <w:pStyle w:val="ListParagraph"/>
        <w:numPr>
          <w:ilvl w:val="0"/>
          <w:numId w:val="3"/>
        </w:numPr>
        <w:bidi w:val="0"/>
        <w:spacing w:line="480" w:lineRule="auto"/>
      </w:pPr>
      <w:r>
        <w:t>Test</w:t>
      </w:r>
      <w:r w:rsidR="00811C3D">
        <w:t xml:space="preserve"> for </w:t>
      </w:r>
      <w:r>
        <w:t xml:space="preserve">an </w:t>
      </w:r>
      <w:r w:rsidR="00811C3D">
        <w:t xml:space="preserve">interaction between confidence level and task (detection/discrimination) in </w:t>
      </w:r>
      <w:r w:rsidR="00A04FE4">
        <w:t xml:space="preserve">the </w:t>
      </w:r>
      <w:r w:rsidR="00811C3D">
        <w:t>BOLD response, specifically in the prefrontal cortex.</w:t>
      </w:r>
    </w:p>
    <w:p w14:paraId="2EC47924" w14:textId="469C243E" w:rsidR="00811C3D" w:rsidRDefault="00985120" w:rsidP="00FD302F">
      <w:pPr>
        <w:pStyle w:val="ListParagraph"/>
        <w:numPr>
          <w:ilvl w:val="0"/>
          <w:numId w:val="3"/>
        </w:numPr>
        <w:bidi w:val="0"/>
        <w:spacing w:line="480" w:lineRule="auto"/>
      </w:pPr>
      <w:r>
        <w:t xml:space="preserve">Within detection, test for an interaction between confidence level and response (yes/no) in </w:t>
      </w:r>
      <w:r w:rsidR="003750B9">
        <w:t xml:space="preserve">the </w:t>
      </w:r>
      <w:r>
        <w:t xml:space="preserve">BOLD response, specifically in the prefrontal cortex and in regions that have previously been associated with </w:t>
      </w:r>
      <w:commentRangeStart w:id="1"/>
      <w:commentRangeStart w:id="2"/>
      <w:r>
        <w:t xml:space="preserve">counterfactual reasoning </w:t>
      </w:r>
      <w:commentRangeEnd w:id="1"/>
      <w:r w:rsidR="00F849BF">
        <w:rPr>
          <w:rStyle w:val="CommentReference"/>
        </w:rPr>
        <w:commentReference w:id="1"/>
      </w:r>
      <w:commentRangeEnd w:id="2"/>
      <w:r w:rsidR="002F0661">
        <w:rPr>
          <w:rStyle w:val="CommentReference"/>
        </w:rPr>
        <w:commentReference w:id="2"/>
      </w:r>
      <w:r>
        <w:fldChar w:fldCharType="begin" w:fldLock="1"/>
      </w:r>
      <w:r w:rsidR="00582853">
        <w:instrText>ADDIN CSL_CITATION { "citationItems" : [ { "id" : "ITEM-1", "itemData" : { "DOI" : "10.1371/journal.pbio.1001093", "ISSN" : "1545-7885", "abstract" : "Decision making and learning in a real-world context require organisms to track not only the choices they make and the outcomes that follow but also other untaken, or counterfactual, choices and their outcomes. Although the neural system responsible for tracking the value of choices actually taken is increasingly well understood, whether a neural system tracks counterfactual information is currently unclear. Using a three-alternative decision-making task, a Bayesian reinforcement-learning algorithm, and fMRI, we investigated the coding of counterfactual choices and prediction errors in the human brain. Rather than representing evidence favoring multiple counterfactual choices, lateral frontal polar cortex (lFPC), dorsomedial frontal cortex (DMFC), and posteromedial cortex (PMC) encode the reward-based evidence favoring the best counterfactual option at future decisions. In addition to encoding counterfactual reward expectations, the network carries a signal for learning about counterfactual options when feedback is available\u2014a counterfactual prediction error. Unlike other brain regions that have been associated with the processing of counterfactual outcomes, counterfactual prediction errors within the identified network cannot be related to regret theory. Furthermore, individual variation in counterfactual choice-related activity and prediction error-related activity, respectively, predicts variation in the propensity to switch to profitable choices in the future and the ability to learn from hypothetical feedback. Taken together, these data provide both neural and behavioral evidence to support the existence of a previously unidentified neural system responsible for tracking both counterfactual choice options and their outcomes.", "author" : [ { "dropping-particle" : "", "family" : "Boorman", "given" : "Erie D.", "non-dropping-particle" : "", "parse-names" : false, "suffix" : "" }, { "dropping-particle" : "", "family" : "Behrens", "given" : "Timothy E.", "non-dropping-particle" : "", "parse-names" : false, "suffix" : "" }, { "dropping-particle" : "", "family" : "Rushworth", "given" : "Matthew F.", "non-dropping-particle" : "", "parse-names" : false, "suffix" : "" } ], "container-title" : "PLoS Biology", "editor" : [ { "dropping-particle" : "", "family" : "Platt", "given" : "Michael L.", "non-dropping-particle" : "", "parse-names" : false, "suffix" : "" } ], "id" : "ITEM-1", "issue" : "6", "issued" : { "date-parts" : [ [ "2011", "6", "28" ] ] }, "page" : "e1001093", "publisher" : "Public Library of Science", "title" : "Counterfactual Choice and Learning in a Neural Network Centered on Human Lateral Frontopolar Cortex", "type" : "article-journal", "volume" : "9" }, "uris" : [ "http://www.mendeley.com/documents/?uuid=38c3726e-5a45-3056-a3de-00634bab0f6a" ] }, { "id" : "ITEM-2",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"ITEM-2",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"(Boorman, Behrens, &amp; Rushworth, 2011; Neubert, Mars, Thomas, Sallet, &amp; Rushworth, 2014)", "plainTextFormattedCitation" : "(Boorman, Behrens, &amp; Rushworth, 2011; Neubert, Mars, Thomas, Sallet, &amp; Rushworth, 2014)", "previouslyFormattedCitation" : "(Boorman, Behrens, &amp; Rushworth, 2011; Neubert, Mars, Thomas, Sallet, &amp; Rushworth, 2014)" }, "properties" : {  }, "schema" : "https://github.com/citation-style-language/schema/raw/master/csl-citation.json" }</w:instrText>
      </w:r>
      <w:r>
        <w:fldChar w:fldCharType="separate"/>
      </w:r>
      <w:r w:rsidRPr="00985120">
        <w:rPr>
          <w:noProof/>
        </w:rPr>
        <w:t>(Boorman, Behrens, &amp; Rushworth, 2011; Neubert, Mars, Thomas, Sallet, &amp; Rushworth, 2014)</w:t>
      </w:r>
      <w:r>
        <w:fldChar w:fldCharType="end"/>
      </w:r>
      <w:r>
        <w:t>.</w:t>
      </w:r>
    </w:p>
    <w:p w14:paraId="0C42E0D2" w14:textId="7B9A1FEA" w:rsidR="00EA56FB" w:rsidRDefault="00EA56FB" w:rsidP="00FD302F">
      <w:pPr>
        <w:pStyle w:val="ListParagraph"/>
        <w:numPr>
          <w:ilvl w:val="0"/>
          <w:numId w:val="3"/>
        </w:numPr>
        <w:bidi w:val="0"/>
        <w:spacing w:line="480" w:lineRule="auto"/>
      </w:pPr>
      <w:r>
        <w:t xml:space="preserve">Test for </w:t>
      </w:r>
      <w:r w:rsidR="00371582">
        <w:t xml:space="preserve">relationships between </w:t>
      </w:r>
      <w:r w:rsidR="00F010AA">
        <w:t xml:space="preserve">fluctuations in metacognitive adequacy </w:t>
      </w:r>
      <w:r w:rsidR="00F010AA">
        <w:fldChar w:fldCharType="begin" w:fldLock="1"/>
      </w:r>
      <w:r w:rsidR="00320E39">
        <w:instrText>ADDIN CSL_CITATION { "citationItems" : [ { "id" : "ITEM-1", "itemData" : { "DOI" : "10.1523/JNEUROSCI.1612-16.2016", "author" : [ { "dropping-particle" : "", "family" : "Wokke", "given" : "Martijn E", "non-dropping-particle" : "", "parse-names" : false, "suffix" : "" }, { "dropping-particle" : "", "family" : "Cleeremans", "given" : "Axel", "non-dropping-particle" : "", "parse-names" : false, "suffix" : "" }, { "dropping-particle" : "", "family" : "Ridderinkhof", "given" : "K Richard", "non-dropping-particle" : "", "parse-names" : false, "suffix" : "" } ], "container-title" : "J. Neurosci", "id" : "ITEM-1", "issued" : { "date-parts" : [ [ "2016" ] ] }, "page" : "1612-16", "title" : "Sure I'm sure: Prefrontal oscillations support metacognitive monitoring of decision-making", "type" : "article-journal", "volume" : "10" }, "uris" : [ "http://www.mendeley.com/documents/?uuid=35990bd7-3a50-3dac-be54-d509188d06a0" ] } ], "mendeley" : { "formattedCitation" : "(Wokke, Cleeremans, &amp; Ridderinkhof, 2016)", "manualFormatting" : "(a trial-by-trial measure of metacognitive sensitivity; Wokke, Cleeremans, &amp; Ridderinkhof, 2016)", "plainTextFormattedCitation" : "(Wokke, Cleeremans, &amp; Ridderinkhof, 2016)", "previouslyFormattedCitation" : "(Wokke, Cleeremans, &amp; Ridderinkhof, 2016)" }, "properties" : {  }, "schema" : "https://github.com/citation-style-language/schema/raw/master/csl-citation.json" }</w:instrText>
      </w:r>
      <w:r w:rsidR="00F010AA">
        <w:fldChar w:fldCharType="separate"/>
      </w:r>
      <w:r w:rsidR="00F010AA" w:rsidRPr="00F010AA">
        <w:rPr>
          <w:noProof/>
        </w:rPr>
        <w:t>(</w:t>
      </w:r>
      <w:r w:rsidR="00371582">
        <w:rPr>
          <w:noProof/>
        </w:rPr>
        <w:t xml:space="preserve">a trial-by-trial measure of metacognitive sensitivity; </w:t>
      </w:r>
      <w:r w:rsidR="00F010AA" w:rsidRPr="00F010AA">
        <w:rPr>
          <w:noProof/>
        </w:rPr>
        <w:t>Wokke, Cleeremans, &amp; Ridderinkhof, 2016)</w:t>
      </w:r>
      <w:r w:rsidR="00F010AA">
        <w:fldChar w:fldCharType="end"/>
      </w:r>
      <w:r w:rsidR="00F010AA">
        <w:t xml:space="preserve"> </w:t>
      </w:r>
      <w:r w:rsidR="00371582">
        <w:t xml:space="preserve">and the BOLD signal separately </w:t>
      </w:r>
      <w:r w:rsidR="00F010AA">
        <w:t xml:space="preserve">for detection and for discrimination, and for yes and no responses within detection. </w:t>
      </w:r>
    </w:p>
    <w:p w14:paraId="37F9AFE3" w14:textId="3652ED88" w:rsidR="00046042" w:rsidRDefault="00046042" w:rsidP="00FD302F">
      <w:pPr>
        <w:pStyle w:val="ListParagraph"/>
        <w:numPr>
          <w:ilvl w:val="0"/>
          <w:numId w:val="3"/>
        </w:numPr>
        <w:bidi w:val="0"/>
        <w:spacing w:line="480" w:lineRule="auto"/>
      </w:pPr>
      <w:r>
        <w:lastRenderedPageBreak/>
        <w:t xml:space="preserve">Replicate previous findings of inter-subject </w:t>
      </w:r>
      <w:commentRangeStart w:id="3"/>
      <w:r>
        <w:t xml:space="preserve">correlations of functional properties </w:t>
      </w:r>
      <w:commentRangeEnd w:id="3"/>
      <w:r w:rsidR="00371582">
        <w:rPr>
          <w:rStyle w:val="CommentReference"/>
        </w:rPr>
        <w:commentReference w:id="3"/>
      </w:r>
      <w:r>
        <w:t xml:space="preserve">of the lateral prefrontal cortex (lPFC) with metacognitive </w:t>
      </w:r>
      <w:r w:rsidR="00ED3185">
        <w:t>efficiency (</w:t>
      </w:r>
      <w:r w:rsidR="00705956">
        <w:t xml:space="preserve">meta-d’/d’; </w:t>
      </w:r>
      <w:commentRangeStart w:id="4"/>
      <w:r w:rsidR="00ED3185">
        <w:t>Fleming &amp; Lau, 2014</w:t>
      </w:r>
      <w:commentRangeEnd w:id="4"/>
      <w:r w:rsidR="001B0EC2">
        <w:rPr>
          <w:rStyle w:val="CommentReference"/>
        </w:rPr>
        <w:commentReference w:id="4"/>
      </w:r>
      <w:r w:rsidR="00ED3185">
        <w:t xml:space="preserve">) </w:t>
      </w:r>
      <w:r>
        <w:t xml:space="preserve">in discrimination </w:t>
      </w:r>
      <w:r>
        <w:fldChar w:fldCharType="begin" w:fldLock="1"/>
      </w:r>
      <w:r w:rsidR="00320E39">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"ITEM-3", "itemData" : { "DOI" : "10.1016/J.NEURES.2010.07.2041", "ISSN" : "0168-0102", "abstract" : "Human memory systems contain self-monitoring mechanisms for evaluating their progress. People can change their learning strategy on the basis of confidence in their performance at that time. However, it has not been fully understood how the brain is engaged in reliable rating of confidence in past recognition memory performance. We measured the brain activity by fMRI while healthy subjects performed a visual short-term recognition memory test and then rated their confidence in their answers as high, middle, or low. As shown previously, their behavioral performance in the confidence rating widely varied; some showed a positive confidence\u2013recognition correlation (i.e., \u201crate reliably\u201d) while others did not. Among brain regions showing greater activity during rating their confidence relative to during a control, non-metamemory task (discriminating brightness of words), only a posterior-dorsal part of the right frontopolar cortex exhibited higher activity as the confidence level better correlated with actual recognition memory performance. These results suggest that activation in the right frontopolar cortex is key to a reliable, retrospective rating of confidence in short-term recognition memory performance.", "author" : [ { "dropping-particle" : "", "family" : "Yokoyama", "given" : "Osamu", "non-dropping-particle" : "", "parse-names" : false, "suffix" : "" }, { "dropping-particle" : "", "family" : "Miura", "given" : "Naoki", "non-dropping-particle" : "", "parse-names" : false, "suffix" : "" }, { "dropping-particle" : "", "family" : "Watanabe", "given" : "Jobu", "non-dropping-particle" : "", "parse-names" : false, "suffix" : "" }, { "dropping-particle" : "", "family" : "Takemoto", "given" : "Atsushi", "non-dropping-particle" : "", "parse-names" : false, "suffix" : "" }, { "dropping-particle" : "", "family" : "Uchida", "given" : "Shinya", "non-dropping-particle" : "", "parse-names" : false, "suffix" : "" }, { "dropping-particle" : "", "family" : "Sugiura", "given" : "Motoaki", "non-dropping-particle" : "", "parse-names" : false, "suffix" : "" }, { "dropping-particle" : "", "family" : "Horie", "given" : "Kaoru", "non-dropping-particle" : "", "parse-names" : false, "suffix" : "" }, { "dropping-particle" : "", "family" : "Sato", "given" : "Shigeru", "non-dropping-particle" : "", "parse-names" : false, "suffix" : "" }, { "dropping-particle" : "", "family" : "Kawashima", "given" : "Ryuta", "non-dropping-particle" : "", "parse-names" : false, "suffix" : "" }, { "dropping-particle" : "", "family" : "Nakamura", "given" : "Katsuki", "non-dropping-particle" : "", "parse-names" : false, "suffix" : "" } ], "container-title" : "Neuroscience Research", "id" : "ITEM-3", "issue" : "3", "issued" : { "date-parts" : [ [ "2010", "11", "1" ] ] }, "page" : "199-206", "publisher" : "Elsevier", "title" : "Right frontopolar cortex activity correlates with reliability of retrospective rating of confidence in short-term recognition memory performance", "type" : "article-journal", "volume" : "68" }, "uris" : [ "http://www.mendeley.com/documents/?uuid=f229171c-46bf-30ff-b22e-958b05ae4abe" ] } ], "mendeley" : { "formattedCitation" : "(S.M. Fleming, Weil, Nagy, Dolan, &amp; Rees, 2009; Mccurdy et al., 2013; Yokoyama et al., 2010)", "manualFormatting" : "( Yokoyama et al., 2010)", "plainTextFormattedCitation" : "(S.M. Fleming, Weil, Nagy, Dolan, &amp; Rees, 2009; Mccurdy et al., 2013; Yokoyama et al., 2010)", "previouslyFormattedCitation" : "(S.M. Fleming, Weil, Nagy, Dolan, &amp; Rees, 2009; Mccurdy et al., 2013; Yokoyama et al., 2010)" }, "properties" : {  }, "schema" : "https://github.com/citation-style-language/schema/raw/master/csl-citation.json" }</w:instrText>
      </w:r>
      <w:r>
        <w:fldChar w:fldCharType="separate"/>
      </w:r>
      <w:r w:rsidRPr="00F457E4">
        <w:rPr>
          <w:noProof/>
        </w:rPr>
        <w:t>( Yokoyama et al., 2010)</w:t>
      </w:r>
      <w:r>
        <w:fldChar w:fldCharType="end"/>
      </w:r>
      <w:r>
        <w:t>.</w:t>
      </w:r>
    </w:p>
    <w:p w14:paraId="49CC26CF" w14:textId="29926285" w:rsidR="00046042" w:rsidRDefault="00371582" w:rsidP="00FD302F">
      <w:pPr>
        <w:pStyle w:val="ListParagraph"/>
        <w:numPr>
          <w:ilvl w:val="0"/>
          <w:numId w:val="3"/>
        </w:numPr>
        <w:bidi w:val="0"/>
        <w:spacing w:line="480" w:lineRule="auto"/>
      </w:pPr>
      <w:r>
        <w:t xml:space="preserve">Identify </w:t>
      </w:r>
      <w:r w:rsidR="00046042">
        <w:t xml:space="preserve">inter-subject functional correlates of metacognitive </w:t>
      </w:r>
      <w:r w:rsidR="00ED3185">
        <w:t xml:space="preserve">efficiency </w:t>
      </w:r>
      <w:r w:rsidR="00046042">
        <w:t xml:space="preserve">in detection. Specifically, we will be interested to see if metacognitive </w:t>
      </w:r>
      <w:r w:rsidR="00AD748A">
        <w:t xml:space="preserve">efficiency </w:t>
      </w:r>
      <w:r w:rsidR="00046042">
        <w:t xml:space="preserve">in detection is predicted by different brain structures than metacognitive </w:t>
      </w:r>
      <w:r w:rsidR="00AD748A">
        <w:t xml:space="preserve">efficiency </w:t>
      </w:r>
      <w:r w:rsidR="00046042">
        <w:t xml:space="preserve">in discrimination. </w:t>
      </w:r>
    </w:p>
    <w:p w14:paraId="2E556FB4" w14:textId="77777777" w:rsidR="00984701" w:rsidRDefault="00984701" w:rsidP="00FD302F">
      <w:pPr>
        <w:pStyle w:val="Heading2"/>
        <w:bidi w:val="0"/>
        <w:spacing w:line="480" w:lineRule="auto"/>
      </w:pPr>
      <w:r>
        <w:t>Design</w:t>
      </w:r>
    </w:p>
    <w:p w14:paraId="1EAB1E37" w14:textId="6D9D5231" w:rsidR="00EB474F" w:rsidRDefault="00CB27CF" w:rsidP="00FD302F">
      <w:pPr>
        <w:bidi w:val="0"/>
        <w:spacing w:line="480" w:lineRule="auto"/>
      </w:pPr>
      <w:r>
        <w:t xml:space="preserve">We will test </w:t>
      </w:r>
      <w:r w:rsidR="00F849BF">
        <w:t>35</w:t>
      </w:r>
      <w:r>
        <w:t xml:space="preserve"> healthy subjects in a 3</w:t>
      </w:r>
      <w:r w:rsidR="00BF54ED">
        <w:t xml:space="preserve"> Tesla</w:t>
      </w:r>
      <w:r>
        <w:t xml:space="preserve"> MRI scanner in the Welcome Centre for Human Neuroimaging, Institute of Neurology, University College London. </w:t>
      </w:r>
    </w:p>
    <w:p w14:paraId="2D1390C2" w14:textId="3D5A407E" w:rsidR="008A122B" w:rsidRDefault="008A122B" w:rsidP="00FD302F">
      <w:pPr>
        <w:bidi w:val="0"/>
        <w:spacing w:line="480" w:lineRule="auto"/>
      </w:pPr>
      <w:r>
        <w:t>P</w:t>
      </w:r>
      <w:r w:rsidR="00034001">
        <w:t>articipants will be acquainted with the task</w:t>
      </w:r>
      <w:r>
        <w:t xml:space="preserve"> in a preceding behavioural session</w:t>
      </w:r>
      <w:r w:rsidR="00034001">
        <w:t>. During this session, task difficulty will be adjusted independently for detection and for</w:t>
      </w:r>
      <w:r w:rsidR="00D9285D">
        <w:t xml:space="preserve"> discrimination, </w:t>
      </w:r>
      <w:commentRangeStart w:id="5"/>
      <w:r w:rsidR="00D9285D">
        <w:t xml:space="preserve">targeting </w:t>
      </w:r>
      <w:r w:rsidR="007459F9">
        <w:t>around 70</w:t>
      </w:r>
      <w:ins w:id="6" w:author="Steve Fleming" w:date="2018-08-13T11:41:00Z">
        <w:r w:rsidR="00110827">
          <w:t xml:space="preserve"> %</w:t>
        </w:r>
      </w:ins>
      <w:r w:rsidR="00D9285D">
        <w:t xml:space="preserve"> accuracy on both tasks</w:t>
      </w:r>
      <w:commentRangeEnd w:id="5"/>
      <w:r w:rsidR="00905B98">
        <w:rPr>
          <w:rStyle w:val="CommentReference"/>
        </w:rPr>
        <w:commentReference w:id="5"/>
      </w:r>
      <w:r w:rsidR="00D9285D">
        <w:t>.</w:t>
      </w:r>
      <w:r w:rsidR="00034001">
        <w:t xml:space="preserve">  </w:t>
      </w:r>
    </w:p>
    <w:p w14:paraId="744ABFF6" w14:textId="77777777" w:rsidR="004D52CB" w:rsidRDefault="007459F9" w:rsidP="00FD302F">
      <w:pPr>
        <w:bidi w:val="0"/>
        <w:spacing w:line="480" w:lineRule="auto"/>
        <w:rPr>
          <w:ins w:id="7" w:author="Steve Fleming" w:date="2018-08-14T08:45:00Z"/>
        </w:rPr>
      </w:pPr>
      <w:r>
        <w:t>The scanning session will start with a structural MP-RAGE scan, followed by a fieldmap scan. During this time, participants wil</w:t>
      </w:r>
      <w:r w:rsidR="008812E8">
        <w:t>l perform a staircase procedure</w:t>
      </w:r>
      <w:r>
        <w:t xml:space="preserve"> </w:t>
      </w:r>
      <w:del w:id="8" w:author="Steve Fleming" w:date="2018-08-14T08:45:00Z">
        <w:r w:rsidR="008812E8" w:rsidDel="00AE4C4E">
          <w:delText>like</w:delText>
        </w:r>
        <w:r w:rsidDel="00AE4C4E">
          <w:delText xml:space="preserve"> </w:delText>
        </w:r>
      </w:del>
      <w:ins w:id="9" w:author="Steve Fleming" w:date="2018-08-14T08:45:00Z">
        <w:r w:rsidR="00AE4C4E">
          <w:t>similar to</w:t>
        </w:r>
        <w:r w:rsidR="00AE4C4E">
          <w:t xml:space="preserve"> </w:t>
        </w:r>
      </w:ins>
      <w:del w:id="10" w:author="Steve Fleming" w:date="2018-08-14T08:45:00Z">
        <w:r w:rsidDel="00D37199">
          <w:delText>the one they</w:delText>
        </w:r>
      </w:del>
      <w:ins w:id="11" w:author="Steve Fleming" w:date="2018-08-14T08:45:00Z">
        <w:r w:rsidR="00D37199">
          <w:t>that</w:t>
        </w:r>
      </w:ins>
      <w:r>
        <w:t xml:space="preserve"> performed in the</w:t>
      </w:r>
      <w:r w:rsidR="008812E8">
        <w:t xml:space="preserve"> preceding behavioural session. This calibration phase is used to</w:t>
      </w:r>
      <w:r>
        <w:t xml:space="preserve"> </w:t>
      </w:r>
      <w:ins w:id="12" w:author="Steve Fleming" w:date="2018-08-14T08:45:00Z">
        <w:r w:rsidR="001B2B64">
          <w:t xml:space="preserve">further </w:t>
        </w:r>
      </w:ins>
      <w:r>
        <w:t xml:space="preserve">calibrate </w:t>
      </w:r>
      <w:r w:rsidR="008812E8">
        <w:t>participants'</w:t>
      </w:r>
      <w:r>
        <w:t xml:space="preserve"> performance on both tasks inside the MRI scanner. After completing the calibration phase, p</w:t>
      </w:r>
      <w:commentRangeStart w:id="13"/>
      <w:r w:rsidR="00BF54ED">
        <w:t xml:space="preserve">articipants will undergo </w:t>
      </w:r>
      <w:r w:rsidR="00F849BF">
        <w:t>5</w:t>
      </w:r>
      <w:r w:rsidR="0041227A">
        <w:t xml:space="preserve"> </w:t>
      </w:r>
      <w:r w:rsidR="00756F70">
        <w:t xml:space="preserve">ten-minute </w:t>
      </w:r>
      <w:r w:rsidR="008A122B">
        <w:t xml:space="preserve">functional </w:t>
      </w:r>
      <w:r w:rsidR="00BF54ED">
        <w:t>scanner runs</w:t>
      </w:r>
      <w:commentRangeEnd w:id="13"/>
      <w:r w:rsidR="00886A42">
        <w:rPr>
          <w:rStyle w:val="CommentReference"/>
        </w:rPr>
        <w:commentReference w:id="13"/>
      </w:r>
      <w:r w:rsidR="00BF54ED">
        <w:t xml:space="preserve">, </w:t>
      </w:r>
      <w:r w:rsidR="0041227A">
        <w:t>each</w:t>
      </w:r>
      <w:r w:rsidR="00BF54ED">
        <w:t xml:space="preserve"> </w:t>
      </w:r>
      <w:r w:rsidR="00F849BF">
        <w:t>comprising one detection and one discrimination b</w:t>
      </w:r>
      <w:r w:rsidR="00034001">
        <w:t>l</w:t>
      </w:r>
      <w:r w:rsidR="00F849BF">
        <w:t xml:space="preserve">ock </w:t>
      </w:r>
      <w:r w:rsidR="00BF54ED">
        <w:t xml:space="preserve">of </w:t>
      </w:r>
      <w:r w:rsidR="00F849BF">
        <w:t>40</w:t>
      </w:r>
      <w:r w:rsidR="00BF54ED">
        <w:t xml:space="preserve"> trials</w:t>
      </w:r>
      <w:r w:rsidR="00F849BF">
        <w:t xml:space="preserve"> each</w:t>
      </w:r>
      <w:r w:rsidR="008A122B">
        <w:t xml:space="preserve">, </w:t>
      </w:r>
      <w:r w:rsidR="00A84A57">
        <w:t xml:space="preserve">presented </w:t>
      </w:r>
      <w:r w:rsidR="008A122B">
        <w:t>in random order</w:t>
      </w:r>
      <w:r w:rsidR="0041227A">
        <w:t xml:space="preserve">. </w:t>
      </w:r>
    </w:p>
    <w:p w14:paraId="25B2E4F2" w14:textId="0BEC3229" w:rsidR="00BF54ED" w:rsidRDefault="00BF54ED" w:rsidP="004D52CB">
      <w:pPr>
        <w:bidi w:val="0"/>
        <w:spacing w:line="480" w:lineRule="auto"/>
        <w:pPrChange w:id="14" w:author="Steve Fleming" w:date="2018-08-14T08:45:00Z">
          <w:pPr>
            <w:bidi w:val="0"/>
            <w:spacing w:line="480" w:lineRule="auto"/>
          </w:pPr>
        </w:pPrChange>
      </w:pPr>
      <w:r>
        <w:t xml:space="preserve">After a temporally jittered rest period of 500-4000 milliseconds, </w:t>
      </w:r>
      <w:del w:id="15" w:author="Steve Fleming" w:date="2018-08-14T08:45:00Z">
        <w:r w:rsidR="0041227A" w:rsidDel="00CA2878">
          <w:delText xml:space="preserve">the </w:delText>
        </w:r>
      </w:del>
      <w:ins w:id="16" w:author="Steve Fleming" w:date="2018-08-14T08:45:00Z">
        <w:r w:rsidR="00CA2878">
          <w:t>each</w:t>
        </w:r>
        <w:r w:rsidR="00CA2878">
          <w:t xml:space="preserve"> </w:t>
        </w:r>
      </w:ins>
      <w:r w:rsidR="0041227A">
        <w:t xml:space="preserve">trial will begin with a fixation cross (500 milliseconds), followed by a </w:t>
      </w:r>
      <w:r w:rsidR="00E60937">
        <w:t xml:space="preserve">presentation of </w:t>
      </w:r>
      <w:del w:id="17" w:author="Steve Fleming" w:date="2018-08-14T08:45:00Z">
        <w:r w:rsidR="00E60937" w:rsidDel="004D52CB">
          <w:delText xml:space="preserve">the </w:delText>
        </w:r>
      </w:del>
      <w:ins w:id="18" w:author="Steve Fleming" w:date="2018-08-14T08:45:00Z">
        <w:r w:rsidR="004D52CB">
          <w:t>a</w:t>
        </w:r>
        <w:r w:rsidR="004D52CB">
          <w:t xml:space="preserve"> </w:t>
        </w:r>
      </w:ins>
      <w:r w:rsidR="00E60937">
        <w:t>target for 33</w:t>
      </w:r>
      <w:r w:rsidR="006B6F6B">
        <w:t xml:space="preserve"> milliseconds</w:t>
      </w:r>
      <w:r w:rsidR="00E60937">
        <w:t>.</w:t>
      </w:r>
      <w:r w:rsidR="0041227A">
        <w:t xml:space="preserve"> In discrimination </w:t>
      </w:r>
      <w:r w:rsidR="00494E95">
        <w:t>trials</w:t>
      </w:r>
      <w:r w:rsidR="00E60937">
        <w:t xml:space="preserve">, the target will be a </w:t>
      </w:r>
      <w:r w:rsidR="00E60937" w:rsidRPr="00E60937">
        <w:t xml:space="preserve">circle </w:t>
      </w:r>
      <w:r w:rsidR="00E60937">
        <w:t xml:space="preserve">of </w:t>
      </w:r>
      <w:r w:rsidR="00E60937" w:rsidRPr="00E60937">
        <w:t>diameter 3° containing randomly generated white noise</w:t>
      </w:r>
      <w:r w:rsidR="00E60937">
        <w:t xml:space="preserve">, merged with </w:t>
      </w:r>
      <w:r w:rsidR="00E60937" w:rsidRPr="00E60937">
        <w:t xml:space="preserve">a </w:t>
      </w:r>
      <w:commentRangeStart w:id="19"/>
      <w:r w:rsidR="00E60937" w:rsidRPr="00E60937">
        <w:t>sinusoidal grating (2 cycles per degree</w:t>
      </w:r>
      <w:r w:rsidR="00E60937">
        <w:t>; oriented 45</w:t>
      </w:r>
      <w:r w:rsidR="00E60937" w:rsidRPr="00E60937">
        <w:t>°</w:t>
      </w:r>
      <w:r w:rsidR="00E60937">
        <w:t xml:space="preserve"> or -45</w:t>
      </w:r>
      <w:r w:rsidR="00E60937" w:rsidRPr="00E60937">
        <w:t>°)</w:t>
      </w:r>
      <w:commentRangeEnd w:id="19"/>
      <w:r w:rsidR="00FC10C0">
        <w:rPr>
          <w:rStyle w:val="CommentReference"/>
        </w:rPr>
        <w:commentReference w:id="19"/>
      </w:r>
      <w:r w:rsidR="00E60937">
        <w:t>.</w:t>
      </w:r>
      <w:r w:rsidR="00E60937" w:rsidRPr="00E60937">
        <w:t xml:space="preserve"> </w:t>
      </w:r>
      <w:r w:rsidR="00E60937">
        <w:t xml:space="preserve">In </w:t>
      </w:r>
      <w:r w:rsidR="00494E95">
        <w:t xml:space="preserve">half of the </w:t>
      </w:r>
      <w:r w:rsidR="00E60937">
        <w:t>detection</w:t>
      </w:r>
      <w:r w:rsidR="00494E95">
        <w:t xml:space="preserve"> trials</w:t>
      </w:r>
      <w:r w:rsidR="00E60937">
        <w:t>, target</w:t>
      </w:r>
      <w:r w:rsidR="00E87693">
        <w:t>s</w:t>
      </w:r>
      <w:r w:rsidR="00E60937">
        <w:t xml:space="preserve"> will not contain a sinusoidal grating</w:t>
      </w:r>
      <w:r w:rsidR="00E87693">
        <w:t xml:space="preserve"> and will </w:t>
      </w:r>
      <w:r w:rsidR="00E87693">
        <w:lastRenderedPageBreak/>
        <w:t>consist of random noise only</w:t>
      </w:r>
      <w:r w:rsidR="00E60937">
        <w:t xml:space="preserve">. </w:t>
      </w:r>
      <w:r w:rsidR="00E60937" w:rsidRPr="00E60937">
        <w:t>After the offset of the stimuli</w:t>
      </w:r>
      <w:r w:rsidR="0041227A">
        <w:t xml:space="preserve">, participants will </w:t>
      </w:r>
      <w:r w:rsidR="00E87693">
        <w:t xml:space="preserve">use </w:t>
      </w:r>
      <w:r w:rsidR="0041227A">
        <w:t>their right</w:t>
      </w:r>
      <w:r w:rsidR="00E87693">
        <w:t xml:space="preserve">-hand index and middle fingers to make a perceptual decision about the orientation of the grating (discrimination </w:t>
      </w:r>
      <w:r w:rsidR="0041227A">
        <w:t>blocks</w:t>
      </w:r>
      <w:r w:rsidR="00E87693">
        <w:t xml:space="preserve">), or about the presence or absence of a grating (detection blocks). </w:t>
      </w:r>
      <w:r w:rsidR="00756F70">
        <w:t xml:space="preserve">The response mapping will be counterbalanced between blocks, such that </w:t>
      </w:r>
      <w:r w:rsidR="00906665">
        <w:t>an</w:t>
      </w:r>
      <w:r w:rsidR="00756F70">
        <w:t xml:space="preserve"> index finger </w:t>
      </w:r>
      <w:r w:rsidR="00906665">
        <w:t xml:space="preserve">press will be used to indicate </w:t>
      </w:r>
      <w:r w:rsidR="00756F70">
        <w:t>a clockwise tilt</w:t>
      </w:r>
      <w:r w:rsidR="00906665">
        <w:t xml:space="preserve"> on half of the trials</w:t>
      </w:r>
      <w:r w:rsidR="00566A55">
        <w:t xml:space="preserve">, and a counterclockwise tilt on the other half. Similarly, in half of the detection trials the index finger will be mapped to a 'yes' response, and on the other half to a 'no' response. </w:t>
      </w:r>
      <w:r w:rsidR="00494E95">
        <w:t>Participants will then use their left-hand thumb to rate their confidence in their decision</w:t>
      </w:r>
      <w:r w:rsidR="00D62C94">
        <w:t xml:space="preserve"> on</w:t>
      </w:r>
      <w:r w:rsidR="0041227A">
        <w:t xml:space="preserve"> </w:t>
      </w:r>
      <w:r w:rsidR="00494E95">
        <w:t>a 6-point scale. The perceptual decision and the confidence rating phases</w:t>
      </w:r>
      <w:r w:rsidR="006B6F6B">
        <w:t xml:space="preserve"> will</w:t>
      </w:r>
      <w:r w:rsidR="0041227A">
        <w:t xml:space="preserve"> be </w:t>
      </w:r>
      <w:r w:rsidR="00494E95">
        <w:t>restricted</w:t>
      </w:r>
      <w:r w:rsidR="00D62C94">
        <w:t xml:space="preserve"> to </w:t>
      </w:r>
      <w:r w:rsidR="00494E95">
        <w:t>1500 and 2500 milliseconds, respectively.</w:t>
      </w:r>
      <w:r w:rsidR="00EE575B">
        <w:t xml:space="preserve"> No feedback will be delivered to subjects about their performance. </w:t>
      </w:r>
    </w:p>
    <w:p w14:paraId="2A0CFFE1" w14:textId="4ADB5420" w:rsidR="00BD72A9" w:rsidRDefault="008812E8" w:rsidP="00FD302F">
      <w:pPr>
        <w:bidi w:val="0"/>
        <w:spacing w:line="480" w:lineRule="auto"/>
      </w:pPr>
      <w:r>
        <w:t>To</w:t>
      </w:r>
      <w:r w:rsidR="000C3659">
        <w:t xml:space="preserve"> avoid stimulus-driven fluctuations in confidence, g</w:t>
      </w:r>
      <w:r w:rsidR="00BD72A9">
        <w:t xml:space="preserve">rating contrast will be fixed within each experimental block. Nevertheless, following experimental blocks with </w:t>
      </w:r>
      <w:r w:rsidR="00C218EB">
        <w:t>markedly</w:t>
      </w:r>
      <w:r w:rsidR="00BD72A9">
        <w:t xml:space="preserve"> bad (</w:t>
      </w:r>
      <m:oMath>
        <m:r>
          <w:rPr>
            <w:rFonts w:ascii="Cambria Math" w:hAnsi="Cambria Math"/>
          </w:rPr>
          <m:t>≤52.5%</m:t>
        </m:r>
      </m:oMath>
      <w:r w:rsidR="0086627A">
        <w:t xml:space="preserve">) or </w:t>
      </w:r>
      <w:r w:rsidR="00BD72A9">
        <w:t>good (</w:t>
      </w:r>
      <m:oMath>
        <m:r>
          <w:rPr>
            <w:rFonts w:ascii="Cambria Math" w:hAnsi="Cambria Math"/>
          </w:rPr>
          <m:t>≥85%</m:t>
        </m:r>
      </m:oMath>
      <w:r w:rsidR="00BD72A9">
        <w:t>)</w:t>
      </w:r>
      <w:r w:rsidR="0086627A">
        <w:t xml:space="preserve"> accuracy, grating contrast will be adjusted for the next block of the same task </w:t>
      </w:r>
      <w:r w:rsidR="00C218EB">
        <w:t>(</w:t>
      </w:r>
      <w:r w:rsidR="000C3659">
        <w:t xml:space="preserve">contrast level will be </w:t>
      </w:r>
      <w:r w:rsidR="0086627A">
        <w:t xml:space="preserve">divided or multiplied by </w:t>
      </w:r>
      <w:r w:rsidR="005A6AF6">
        <w:t xml:space="preserve">a factor </w:t>
      </w:r>
      <w:r w:rsidR="000C3659">
        <w:t>0.9</w:t>
      </w:r>
      <w:r w:rsidR="0086627A">
        <w:t xml:space="preserve"> for bad and good performance, accordingly). Finally, grating contrast will be adjusted for both tasks following runs in which the difference in performance between the two tasks exceeded 16.25% </w:t>
      </w:r>
      <w:r w:rsidR="000C3659">
        <w:t>(contrast level</w:t>
      </w:r>
      <w:r w:rsidR="005A6AF6">
        <w:t xml:space="preserve"> will be </w:t>
      </w:r>
      <w:r w:rsidR="0086627A">
        <w:t xml:space="preserve">multiplied by the square root of 0.9 for the easier task and divided by the square root of 0.9 for the more difficult task). </w:t>
      </w:r>
    </w:p>
    <w:p w14:paraId="08B3F3D5" w14:textId="1741B825" w:rsidR="00D9285D" w:rsidRDefault="00D9285D" w:rsidP="00FD302F">
      <w:pPr>
        <w:pStyle w:val="Heading4"/>
        <w:bidi w:val="0"/>
        <w:spacing w:line="480" w:lineRule="auto"/>
      </w:pPr>
      <w:r>
        <w:t>Confidence rating</w:t>
      </w:r>
    </w:p>
    <w:p w14:paraId="6DF9223D" w14:textId="307A97D9" w:rsidR="00D9285D" w:rsidRDefault="00D9285D" w:rsidP="00FD302F">
      <w:pPr>
        <w:bidi w:val="0"/>
        <w:spacing w:line="480" w:lineRule="auto"/>
      </w:pPr>
      <w:r>
        <w:t xml:space="preserve">Subjects will rate their confidence on a 6-point scale by </w:t>
      </w:r>
      <w:r w:rsidR="005931D9">
        <w:t xml:space="preserve">using </w:t>
      </w:r>
      <w:r>
        <w:t xml:space="preserve">two keys </w:t>
      </w:r>
      <w:r w:rsidR="000A4BD4">
        <w:t xml:space="preserve">to increase and decrease their </w:t>
      </w:r>
      <w:r w:rsidR="00F010AA">
        <w:t xml:space="preserve">reported </w:t>
      </w:r>
      <w:r w:rsidR="000A4BD4">
        <w:t xml:space="preserve">confidence level </w:t>
      </w:r>
      <w:r>
        <w:t>with their left-hand thumb. Confidence levels</w:t>
      </w:r>
      <w:r w:rsidR="000A4BD4">
        <w:t xml:space="preserve"> will be </w:t>
      </w:r>
      <w:r w:rsidR="00756F70">
        <w:t>indicated by the size and color of a circle</w:t>
      </w:r>
      <w:r w:rsidR="000A4BD4">
        <w:t xml:space="preserve"> presented at the center of the screen. </w:t>
      </w:r>
      <w:r w:rsidR="00566A55">
        <w:t xml:space="preserve">The initial size and color of the circle will be determined randomly at the beginning of the confidence rating phase, to make the number of button presses independent from the final confidence </w:t>
      </w:r>
      <w:r w:rsidR="00566A55">
        <w:lastRenderedPageBreak/>
        <w:t xml:space="preserve">rating. </w:t>
      </w:r>
      <w:r w:rsidR="000A4BD4">
        <w:t>The mapping between color and size to confidence will be counterbalanced between participants: for half of the participants, high confidence will be mapped to small, red circles, and for the other half, high confidence will be mapped to large, blue circles. This counterbalancing is</w:t>
      </w:r>
      <w:r w:rsidR="00756F70">
        <w:t xml:space="preserve"> employed</w:t>
      </w:r>
      <w:r w:rsidR="000A4BD4">
        <w:t xml:space="preserve"> to isolate confidence-related activations from activations that originate from the perceptual properties of the confidence scale</w:t>
      </w:r>
      <w:r w:rsidR="00756F70">
        <w:t xml:space="preserve"> or from differences in the motor </w:t>
      </w:r>
      <w:r w:rsidR="003F7375">
        <w:t>requirement to press</w:t>
      </w:r>
      <w:r w:rsidR="00756F70">
        <w:t xml:space="preserve"> the upper and lower buttons.</w:t>
      </w:r>
    </w:p>
    <w:p w14:paraId="561C52F3" w14:textId="19BAE035" w:rsidR="000A4BD4" w:rsidRPr="00D9285D" w:rsidRDefault="00756F70" w:rsidP="00FD302F">
      <w:pPr>
        <w:bidi w:val="0"/>
        <w:spacing w:line="480" w:lineRule="auto"/>
      </w:pPr>
      <w:r>
        <w:rPr>
          <w:noProof/>
          <w:lang w:val="en-GB" w:eastAsia="en-GB"/>
        </w:rPr>
        <w:drawing>
          <wp:inline distT="0" distB="0" distL="0" distR="0" wp14:anchorId="313819F0" wp14:editId="2229AD3F">
            <wp:extent cx="6125863" cy="4133567"/>
            <wp:effectExtent l="0" t="0" r="8255"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5863" cy="4133567"/>
                    </a:xfrm>
                    <a:prstGeom prst="rect">
                      <a:avLst/>
                    </a:prstGeom>
                  </pic:spPr>
                </pic:pic>
              </a:graphicData>
            </a:graphic>
          </wp:inline>
        </w:drawing>
      </w:r>
    </w:p>
    <w:p w14:paraId="5B05DDE5" w14:textId="01B90E1E" w:rsidR="006B6F6B" w:rsidRDefault="006B6F6B" w:rsidP="00FD302F">
      <w:pPr>
        <w:keepNext/>
        <w:bidi w:val="0"/>
        <w:spacing w:line="480" w:lineRule="auto"/>
      </w:pPr>
    </w:p>
    <w:p w14:paraId="0B1E8D0F" w14:textId="41245D3B" w:rsidR="006B6F6B" w:rsidRDefault="006B6F6B" w:rsidP="00FD302F">
      <w:pPr>
        <w:pStyle w:val="Caption"/>
        <w:bidi w:val="0"/>
        <w:spacing w:line="480" w:lineRule="auto"/>
      </w:pPr>
      <w:commentRangeStart w:id="20"/>
      <w:r>
        <w:t xml:space="preserve">Figure </w:t>
      </w:r>
      <w:r w:rsidR="00583EA7">
        <w:rPr>
          <w:noProof/>
        </w:rPr>
        <w:fldChar w:fldCharType="begin"/>
      </w:r>
      <w:r w:rsidR="00583EA7">
        <w:rPr>
          <w:noProof/>
        </w:rPr>
        <w:instrText xml:space="preserve"> SEQ Figure \* ARABIC </w:instrText>
      </w:r>
      <w:r w:rsidR="00583EA7">
        <w:rPr>
          <w:noProof/>
        </w:rPr>
        <w:fldChar w:fldCharType="separate"/>
      </w:r>
      <w:r>
        <w:rPr>
          <w:noProof/>
        </w:rPr>
        <w:t>1</w:t>
      </w:r>
      <w:r w:rsidR="00583EA7">
        <w:rPr>
          <w:noProof/>
        </w:rPr>
        <w:fldChar w:fldCharType="end"/>
      </w:r>
      <w:r>
        <w:rPr>
          <w:noProof/>
        </w:rPr>
        <w:t>:</w:t>
      </w:r>
      <w:commentRangeEnd w:id="20"/>
      <w:r w:rsidR="00A77FAD">
        <w:rPr>
          <w:rStyle w:val="CommentReference"/>
          <w:i w:val="0"/>
          <w:iCs w:val="0"/>
          <w:color w:val="auto"/>
        </w:rPr>
        <w:commentReference w:id="20"/>
      </w:r>
      <w:r>
        <w:rPr>
          <w:noProof/>
        </w:rPr>
        <w:t xml:space="preserve"> Experimental design for discrimination and for detection trials.</w:t>
      </w:r>
      <w:r w:rsidR="00951D0E">
        <w:t xml:space="preserve"> Perceptual decisions are reported using the right index and middle fingers, and confidence ratings are reported using the left thumb. Confidence rating will be </w:t>
      </w:r>
      <w:r w:rsidR="00EB6360">
        <w:t xml:space="preserve">made </w:t>
      </w:r>
      <w:r w:rsidR="00951D0E">
        <w:t>by varying the size and color of a circle, with 6 options</w:t>
      </w:r>
      <w:r w:rsidR="00EB6360">
        <w:t xml:space="preserve"> ranging</w:t>
      </w:r>
      <w:r w:rsidR="00951D0E">
        <w:t xml:space="preserve"> from small and red to big and blue. For half of the subjects, high confidence will be mapped to the small, red circle. For the other half, high confidence will be mapped to the big, blue circle. </w:t>
      </w:r>
      <w:r w:rsidR="00931F52">
        <w:t>The initial size and color of the circle will be determined randomly at the beginning of the confidence rating phase, to make the number of button presses independent from the final confidence rating.</w:t>
      </w:r>
    </w:p>
    <w:p w14:paraId="2E163D62" w14:textId="77777777" w:rsidR="006B6F6B" w:rsidRDefault="006B6F6B" w:rsidP="00FD302F">
      <w:pPr>
        <w:bidi w:val="0"/>
        <w:spacing w:line="480" w:lineRule="auto"/>
      </w:pPr>
    </w:p>
    <w:p w14:paraId="263DB6A3" w14:textId="32D1F821" w:rsidR="00BF54ED" w:rsidRDefault="00E57C5B" w:rsidP="00FD302F">
      <w:pPr>
        <w:pStyle w:val="Heading2"/>
        <w:bidi w:val="0"/>
        <w:spacing w:line="480" w:lineRule="auto"/>
      </w:pPr>
      <w:r>
        <w:t>Scanning Parameters</w:t>
      </w:r>
    </w:p>
    <w:p w14:paraId="6C17586D" w14:textId="2349A2B5" w:rsidR="00F32E95" w:rsidRDefault="00931F52" w:rsidP="00FD302F">
      <w:pPr>
        <w:bidi w:val="0"/>
        <w:spacing w:line="480" w:lineRule="auto"/>
      </w:pPr>
      <w:r>
        <w:t xml:space="preserve">Scanning will take place at the Wellcome Centre for Human Neuroimaging, London. </w:t>
      </w:r>
      <w:r w:rsidR="00F32E95">
        <w:t xml:space="preserve">We will use a Siemens Prisma MRI scanner </w:t>
      </w:r>
      <w:r>
        <w:t xml:space="preserve">with a </w:t>
      </w:r>
      <w:r w:rsidR="00906665">
        <w:t>64</w:t>
      </w:r>
      <w:r>
        <w:t xml:space="preserve">-channel head coil. </w:t>
      </w:r>
    </w:p>
    <w:p w14:paraId="4EE18904" w14:textId="6D35E5A5" w:rsidR="00F32E95" w:rsidRDefault="00F32E95" w:rsidP="00FD302F">
      <w:pPr>
        <w:bidi w:val="0"/>
        <w:spacing w:line="480" w:lineRule="auto"/>
      </w:pPr>
      <w:r>
        <w:t xml:space="preserve">We will acquire </w:t>
      </w:r>
      <w:commentRangeStart w:id="21"/>
      <w:r>
        <w:t xml:space="preserve">structural </w:t>
      </w:r>
      <w:r w:rsidR="00110463">
        <w:t>images</w:t>
      </w:r>
      <w:r>
        <w:t xml:space="preserve"> </w:t>
      </w:r>
      <w:commentRangeEnd w:id="21"/>
      <w:r w:rsidR="00EE0827">
        <w:rPr>
          <w:rStyle w:val="CommentReference"/>
        </w:rPr>
        <w:commentReference w:id="21"/>
      </w:r>
      <w:r>
        <w:t xml:space="preserve">using </w:t>
      </w:r>
      <w:r w:rsidR="00110463">
        <w:t>an</w:t>
      </w:r>
      <w:r>
        <w:t xml:space="preserve"> </w:t>
      </w:r>
      <w:commentRangeStart w:id="22"/>
      <w:r>
        <w:t>MP</w:t>
      </w:r>
      <w:del w:id="23" w:author="Steve Fleming" w:date="2018-08-13T11:48:00Z">
        <w:r w:rsidDel="00EB6360">
          <w:delText xml:space="preserve"> </w:delText>
        </w:r>
      </w:del>
      <w:r w:rsidR="00110463">
        <w:t xml:space="preserve">RAGE </w:t>
      </w:r>
      <w:commentRangeEnd w:id="22"/>
      <w:r w:rsidR="00D1045D">
        <w:rPr>
          <w:rStyle w:val="CommentReference"/>
        </w:rPr>
        <w:commentReference w:id="22"/>
      </w:r>
      <w:r w:rsidR="005A6AF6">
        <w:t>sequence</w:t>
      </w:r>
      <w:r w:rsidR="00A5496B">
        <w:t xml:space="preserve"> (1x1x1mm voxels, 176 slices, in plane FoV = 256x256 mm</w:t>
      </w:r>
      <w:r w:rsidR="00A5496B">
        <w:rPr>
          <w:vertAlign w:val="superscript"/>
        </w:rPr>
        <w:t>2</w:t>
      </w:r>
      <w:r w:rsidR="00A5496B">
        <w:t>)</w:t>
      </w:r>
      <w:r w:rsidR="005A6AF6">
        <w:t xml:space="preserve">, followed by a </w:t>
      </w:r>
      <w:r w:rsidR="005A6AF6" w:rsidRPr="005A6AF6">
        <w:t>double-echo FLASH (gradient echo) sequenc</w:t>
      </w:r>
      <w:r w:rsidR="0085725A">
        <w:t>e with TE1=10ms and TE2=12.46ms</w:t>
      </w:r>
      <w:r w:rsidR="00A5496B">
        <w:t xml:space="preserve"> </w:t>
      </w:r>
      <w:r w:rsidR="0085725A">
        <w:rPr>
          <w:rFonts w:hint="cs"/>
          <w:rtl/>
        </w:rPr>
        <w:t>)</w:t>
      </w:r>
      <w:r w:rsidR="005A6AF6" w:rsidRPr="005A6AF6">
        <w:t>64 slices</w:t>
      </w:r>
      <w:r w:rsidR="0085725A">
        <w:rPr>
          <w:lang w:val="en-GB"/>
        </w:rPr>
        <w:t>,</w:t>
      </w:r>
      <w:r w:rsidR="005A6AF6" w:rsidRPr="005A6AF6">
        <w:t xml:space="preserve"> slice thickness</w:t>
      </w:r>
      <w:r w:rsidR="0085725A">
        <w:t xml:space="preserve"> = 2mm, gap = 1mm, in plane FoV=</w:t>
      </w:r>
      <w:r w:rsidR="005A6AF6" w:rsidRPr="005A6AF6">
        <w:t xml:space="preserve"> 192×192</w:t>
      </w:r>
      <w:r w:rsidR="0085725A">
        <w:t xml:space="preserve"> mm</w:t>
      </w:r>
      <w:r w:rsidR="0085725A">
        <w:rPr>
          <w:vertAlign w:val="superscript"/>
        </w:rPr>
        <w:t>2</w:t>
      </w:r>
      <w:r w:rsidR="0085725A">
        <w:t xml:space="preserve">, resolution = </w:t>
      </w:r>
      <w:r w:rsidR="005A6AF6" w:rsidRPr="005A6AF6">
        <w:t>3×3 mm</w:t>
      </w:r>
      <w:r w:rsidR="005A6AF6" w:rsidRPr="0085725A">
        <w:rPr>
          <w:vertAlign w:val="superscript"/>
        </w:rPr>
        <w:t>2</w:t>
      </w:r>
      <w:r w:rsidR="00A5496B">
        <w:t xml:space="preserve">) </w:t>
      </w:r>
      <w:r w:rsidR="005441B8">
        <w:t xml:space="preserve">that will later be </w:t>
      </w:r>
      <w:r w:rsidR="00A5496B">
        <w:t xml:space="preserve">used </w:t>
      </w:r>
      <w:r w:rsidR="0085725A">
        <w:t>for field inhomogeneity correction</w:t>
      </w:r>
      <w:r w:rsidR="005A6AF6">
        <w:t>.</w:t>
      </w:r>
    </w:p>
    <w:p w14:paraId="62A4EF0E" w14:textId="7C43A437" w:rsidR="00110463" w:rsidRPr="00E57C5B" w:rsidRDefault="00110463" w:rsidP="005441B8">
      <w:pPr>
        <w:bidi w:val="0"/>
        <w:spacing w:line="480" w:lineRule="auto"/>
      </w:pPr>
      <w:r>
        <w:t xml:space="preserve">Functional scans will be acquired using </w:t>
      </w:r>
      <w:r w:rsidR="00931F52">
        <w:t>a</w:t>
      </w:r>
      <w:r>
        <w:t xml:space="preserve"> 2D EPI sequence, optimized for regions near the orbito-frontal cortex (3.0x3.0x3.0mm voxels, TR=3.36 seconds, TE = 30 ms, 48 slices tilted by -30 degrees with respect to the T&gt;C axis, matrix size = 64x72, Z-shim=-1.4). </w:t>
      </w:r>
    </w:p>
    <w:p w14:paraId="2894637B" w14:textId="49FFD421" w:rsidR="00D62C94" w:rsidRDefault="00984701" w:rsidP="00FD302F">
      <w:pPr>
        <w:pStyle w:val="Heading2"/>
        <w:bidi w:val="0"/>
        <w:spacing w:line="480" w:lineRule="auto"/>
      </w:pPr>
      <w:commentRangeStart w:id="24"/>
      <w:r>
        <w:t>Analysis</w:t>
      </w:r>
      <w:commentRangeEnd w:id="24"/>
      <w:r w:rsidR="006D4496">
        <w:rPr>
          <w:rStyle w:val="CommentReference"/>
          <w:rFonts w:asciiTheme="minorHAnsi" w:eastAsiaTheme="minorEastAsia" w:hAnsiTheme="minorHAnsi" w:cstheme="minorBidi"/>
          <w:color w:val="auto"/>
        </w:rPr>
        <w:commentReference w:id="24"/>
      </w:r>
    </w:p>
    <w:p w14:paraId="2A96B5A0" w14:textId="32D5E637" w:rsidR="002E0E48" w:rsidRDefault="002E0E48" w:rsidP="00FD302F">
      <w:pPr>
        <w:pStyle w:val="Heading3"/>
        <w:bidi w:val="0"/>
        <w:spacing w:line="480" w:lineRule="auto"/>
      </w:pPr>
      <w:r>
        <w:t>Behavioural Analysis</w:t>
      </w:r>
    </w:p>
    <w:p w14:paraId="104D0319" w14:textId="6F00FA16" w:rsidR="00DC2A05" w:rsidRDefault="00DC2A05" w:rsidP="00FD302F">
      <w:pPr>
        <w:pStyle w:val="ListParagraph"/>
        <w:numPr>
          <w:ilvl w:val="0"/>
          <w:numId w:val="23"/>
        </w:numPr>
        <w:bidi w:val="0"/>
        <w:spacing w:line="480" w:lineRule="auto"/>
      </w:pPr>
      <w:r>
        <w:t xml:space="preserve">We will perform a t-test to compare accuracy levels between the two tasks across subjects. </w:t>
      </w:r>
    </w:p>
    <w:p w14:paraId="7D2415F1" w14:textId="41A6BEC3" w:rsidR="00FD302F" w:rsidRDefault="00DC2A05" w:rsidP="00FD302F">
      <w:pPr>
        <w:pStyle w:val="ListParagraph"/>
        <w:numPr>
          <w:ilvl w:val="0"/>
          <w:numId w:val="23"/>
        </w:numPr>
        <w:bidi w:val="0"/>
        <w:spacing w:line="480" w:lineRule="auto"/>
        <w:rPr>
          <w:ins w:id="25" w:author="Steve Fleming" w:date="2018-08-14T08:49:00Z"/>
        </w:rPr>
      </w:pPr>
      <w:r>
        <w:t xml:space="preserve">Using a t-test on </w:t>
      </w:r>
      <w:r w:rsidR="00FD302F">
        <w:t xml:space="preserve">the subject-wise response probabilities ((p(response='yes') and p(response='CW')) </w:t>
      </w:r>
      <w:r>
        <w:t xml:space="preserve">we will test for consistent </w:t>
      </w:r>
      <w:r w:rsidR="00FD302F">
        <w:t xml:space="preserve">response </w:t>
      </w:r>
      <w:r>
        <w:t>bias effects across participants.</w:t>
      </w:r>
    </w:p>
    <w:p w14:paraId="60F2B563" w14:textId="28C45D19" w:rsidR="00CB2158" w:rsidRDefault="00CB2158" w:rsidP="00CB2158">
      <w:pPr>
        <w:pStyle w:val="ListParagraph"/>
        <w:numPr>
          <w:ilvl w:val="0"/>
          <w:numId w:val="23"/>
        </w:numPr>
        <w:bidi w:val="0"/>
        <w:spacing w:line="480" w:lineRule="auto"/>
        <w:pPrChange w:id="26" w:author="Steve Fleming" w:date="2018-08-14T08:49:00Z">
          <w:pPr>
            <w:pStyle w:val="ListParagraph"/>
            <w:numPr>
              <w:numId w:val="23"/>
            </w:numPr>
            <w:bidi w:val="0"/>
            <w:spacing w:line="480" w:lineRule="auto"/>
            <w:ind w:hanging="360"/>
          </w:pPr>
        </w:pPrChange>
      </w:pPr>
      <w:ins w:id="27" w:author="Steve Fleming" w:date="2018-08-14T08:49:00Z">
        <w:r>
          <w:t>We will compare metacognitive sensitivity and bias between detection and discrimination tasks</w:t>
        </w:r>
      </w:ins>
    </w:p>
    <w:p w14:paraId="44FAC38E" w14:textId="0DDE6B3B" w:rsidR="002E0E48" w:rsidRPr="002E0E48" w:rsidRDefault="00DC2A05" w:rsidP="00FD302F">
      <w:pPr>
        <w:pStyle w:val="ListParagraph"/>
        <w:numPr>
          <w:ilvl w:val="0"/>
          <w:numId w:val="23"/>
        </w:numPr>
        <w:bidi w:val="0"/>
        <w:spacing w:line="480" w:lineRule="auto"/>
      </w:pPr>
      <w:del w:id="28" w:author="Steve Fleming" w:date="2018-08-14T08:48:00Z">
        <w:r w:rsidDel="00B37440">
          <w:delText xml:space="preserve"> </w:delText>
        </w:r>
      </w:del>
      <w:r>
        <w:t xml:space="preserve">Based on previous work and </w:t>
      </w:r>
      <w:del w:id="29" w:author="Steve Fleming" w:date="2018-08-14T08:48:00Z">
        <w:r w:rsidDel="00B37440">
          <w:delText xml:space="preserve">on </w:delText>
        </w:r>
      </w:del>
      <w:r>
        <w:t>pilot data, we predict lower metacognitive sensitivity for 'no' than for 'yes' responses in the detection task. To quantify this effect, w</w:t>
      </w:r>
      <w:r w:rsidR="00CA215C">
        <w:t xml:space="preserve">e will plot the </w:t>
      </w:r>
      <w:ins w:id="30" w:author="Steve Fleming" w:date="2018-08-14T08:48:00Z">
        <w:r w:rsidR="00DD291F">
          <w:t>r</w:t>
        </w:r>
      </w:ins>
      <w:del w:id="31" w:author="Steve Fleming" w:date="2018-08-14T08:48:00Z">
        <w:r w:rsidR="002E0E48" w:rsidDel="00DD291F">
          <w:delText>R</w:delText>
        </w:r>
      </w:del>
      <w:r w:rsidR="002E0E48">
        <w:t>esponse</w:t>
      </w:r>
      <w:ins w:id="32" w:author="Steve Fleming" w:date="2018-08-14T08:48:00Z">
        <w:r w:rsidR="00DD291F">
          <w:t>-</w:t>
        </w:r>
      </w:ins>
      <w:del w:id="33" w:author="Steve Fleming" w:date="2018-08-14T08:48:00Z">
        <w:r w:rsidR="002E0E48" w:rsidDel="00DD291F">
          <w:delText xml:space="preserve"> </w:delText>
        </w:r>
      </w:del>
      <w:r w:rsidR="002E0E48">
        <w:t xml:space="preserve">conditional </w:t>
      </w:r>
      <w:ins w:id="34" w:author="Steve Fleming" w:date="2018-08-14T08:48:00Z">
        <w:r w:rsidR="00F135ED">
          <w:t xml:space="preserve">type 2 </w:t>
        </w:r>
      </w:ins>
      <w:r w:rsidR="002E0E48">
        <w:t xml:space="preserve">Receiver Operator Characteristic </w:t>
      </w:r>
      <w:r w:rsidR="00CA215C">
        <w:t xml:space="preserve">(ROC) curves </w:t>
      </w:r>
      <w:del w:id="35" w:author="Steve Fleming" w:date="2018-08-14T08:50:00Z">
        <w:r w:rsidR="00CA215C" w:rsidDel="00CB2158">
          <w:lastRenderedPageBreak/>
          <w:delText>for the two tasks</w:delText>
        </w:r>
      </w:del>
      <w:ins w:id="36" w:author="Steve Fleming" w:date="2018-08-14T08:50:00Z">
        <w:r w:rsidR="00CB2158">
          <w:t>within the detection task</w:t>
        </w:r>
      </w:ins>
      <w:r w:rsidR="00CA215C">
        <w:t xml:space="preserve">, and compare the areas under the curves for the different responses </w:t>
      </w:r>
      <w:r w:rsidR="00CA215C">
        <w:fldChar w:fldCharType="begin" w:fldLock="1"/>
      </w:r>
      <w:r w:rsidR="00CA215C">
        <w:instrText>ADDIN CSL_CITATION { "citationItems" : [ { "id" : "ITEM-1", "itemData" : { "DOI" : "10.3758/s13414-014-0643-1", "ISSN" : "1943-3921", "author" : [ { "dropping-particle" : "", "family" : "Meuwese", "given" : "Julia D. I.", "non-dropping-particle" : "", "parse-names" : false, "suffix" : "" }, { "dropping-particle" : "", "family" : "Loon", "given" : "Anouk M.", "non-dropping-particle" : "van", "parse-names" : false, "suffix" : "" }, { "dropping-particle" : "", "family" : "Lamme", "given" : "Victor A. F.", "non-dropping-particle" : "", "parse-names" : false, "suffix" : "" }, { "dropping-particle" : "", "family" : "Fahrenfort", "given" : "Johannes J.", "non-dropping-particle" : "", "parse-names" : false, "suffix" : "" } ], "container-title" : "Attention, Perception, &amp; Psychophysics", "id" : "ITEM-1", "issue" : "4", "issued" : { "date-parts" : [ [ "2014", "2", "20" ] ] }, "page" : "1057-1068", "publisher" : "Springer US", "title" : "The subjective experience of object recognition: comparing metacognition for object detection and object categorization", "type" : "article-journal", "volume" : "76" }, "uris" : [ "http://www.mendeley.com/documents/?uuid=2e45b937-e8db-318a-be54-607922dd9b09" ] } ], "mendeley" : { "formattedCitation" : "(Meuwese et al., 2014)", "plainTextFormattedCitation" : "(Meuwese et al., 2014)", "previouslyFormattedCitation" : "(Meuwese et al., 2014)" }, "properties" : {  }, "schema" : "https://github.com/citation-style-language/schema/raw/master/csl-citation.json" }</w:instrText>
      </w:r>
      <w:r w:rsidR="00CA215C">
        <w:fldChar w:fldCharType="separate"/>
      </w:r>
      <w:r w:rsidR="00CA215C" w:rsidRPr="00CA215C">
        <w:rPr>
          <w:noProof/>
        </w:rPr>
        <w:t>(Meuwese et al., 2014)</w:t>
      </w:r>
      <w:r w:rsidR="00CA215C">
        <w:fldChar w:fldCharType="end"/>
      </w:r>
      <w:r w:rsidR="00CA215C">
        <w:t xml:space="preserve">. </w:t>
      </w:r>
    </w:p>
    <w:p w14:paraId="5FB93E79" w14:textId="77777777" w:rsidR="00D62C94" w:rsidRPr="00D62C94" w:rsidRDefault="00705092" w:rsidP="00FD302F">
      <w:pPr>
        <w:pStyle w:val="Heading3"/>
        <w:bidi w:val="0"/>
        <w:spacing w:line="480" w:lineRule="auto"/>
      </w:pPr>
      <w:r>
        <w:t>fMRI data p</w:t>
      </w:r>
      <w:r w:rsidR="00D62C94">
        <w:t>reprocessing</w:t>
      </w:r>
    </w:p>
    <w:p w14:paraId="609E8B29" w14:textId="77777777" w:rsidR="00705092" w:rsidRDefault="00EE575B" w:rsidP="00FD302F">
      <w:pPr>
        <w:bidi w:val="0"/>
        <w:spacing w:line="480" w:lineRule="auto"/>
      </w:pPr>
      <w:r>
        <w:t>Data preprocessing will follow the procedure described in</w:t>
      </w:r>
      <w:r w:rsidR="00705092">
        <w:t xml:space="preserve"> Morales and colleagues (2018): </w:t>
      </w:r>
    </w:p>
    <w:p w14:paraId="3E83F391" w14:textId="0AFA413C" w:rsidR="00B760D3" w:rsidRDefault="00705092" w:rsidP="00FD302F">
      <w:pPr>
        <w:bidi w:val="0"/>
        <w:spacing w:line="480" w:lineRule="auto"/>
        <w:ind w:left="720"/>
        <w:rPr>
          <w:i/>
          <w:iCs/>
        </w:rPr>
      </w:pPr>
      <w:r w:rsidRPr="00924956">
        <w:rPr>
          <w:i/>
          <w:iCs/>
        </w:rPr>
        <w:t xml:space="preserve">Imaging analysis </w:t>
      </w:r>
      <w:r w:rsidR="00906665">
        <w:rPr>
          <w:i/>
          <w:iCs/>
        </w:rPr>
        <w:t xml:space="preserve">will be </w:t>
      </w:r>
      <w:r w:rsidRPr="00924956">
        <w:rPr>
          <w:i/>
          <w:iCs/>
        </w:rPr>
        <w:t>performed using SPM12 (Statistical Parametric Mapping; www.fil.ion.ucl.ac.uk/spm). The first five volumes of each run w</w:t>
      </w:r>
      <w:r w:rsidR="00906665">
        <w:rPr>
          <w:i/>
          <w:iCs/>
        </w:rPr>
        <w:t>ill be</w:t>
      </w:r>
      <w:r w:rsidRPr="00924956">
        <w:rPr>
          <w:i/>
          <w:iCs/>
        </w:rPr>
        <w:t xml:space="preserve"> discarded to allow for T1 stabilization. Functional images </w:t>
      </w:r>
      <w:r w:rsidR="00906665">
        <w:rPr>
          <w:i/>
          <w:iCs/>
        </w:rPr>
        <w:t>will be</w:t>
      </w:r>
      <w:r w:rsidRPr="00924956">
        <w:rPr>
          <w:i/>
          <w:iCs/>
        </w:rPr>
        <w:t xml:space="preserve"> realigned and unwarped using local field maps (Andersson et al., 2001) and then slice-time corrected (Sladky et al., 2011). Each participant’s structural image w</w:t>
      </w:r>
      <w:r w:rsidR="00906665">
        <w:rPr>
          <w:i/>
          <w:iCs/>
        </w:rPr>
        <w:t>ill be</w:t>
      </w:r>
      <w:r w:rsidRPr="00924956">
        <w:rPr>
          <w:i/>
          <w:iCs/>
        </w:rPr>
        <w:t xml:space="preserve"> segmented into gray matter, white matter, CSF, bone, soft tissue, and air/background images using a nonlinear deformation field to map it onto template tissue probability maps (Ashburner and Friston, 2005). </w:t>
      </w:r>
      <w:commentRangeStart w:id="37"/>
      <w:commentRangeStart w:id="38"/>
      <w:r w:rsidRPr="00924956">
        <w:rPr>
          <w:i/>
          <w:iCs/>
        </w:rPr>
        <w:t>This mapping w</w:t>
      </w:r>
      <w:r w:rsidR="00906665">
        <w:rPr>
          <w:i/>
          <w:iCs/>
        </w:rPr>
        <w:t>ill be</w:t>
      </w:r>
      <w:r w:rsidRPr="00924956">
        <w:rPr>
          <w:i/>
          <w:iCs/>
        </w:rPr>
        <w:t xml:space="preserve"> applied to both structural and functional images to create normalized images to Montreal Neurological Institute (MNI) space. </w:t>
      </w:r>
      <w:commentRangeEnd w:id="37"/>
      <w:r w:rsidR="002D3875">
        <w:rPr>
          <w:rStyle w:val="CommentReference"/>
        </w:rPr>
        <w:commentReference w:id="37"/>
      </w:r>
      <w:commentRangeEnd w:id="38"/>
      <w:r w:rsidR="007219BC">
        <w:rPr>
          <w:rStyle w:val="CommentReference"/>
        </w:rPr>
        <w:commentReference w:id="38"/>
      </w:r>
      <w:r w:rsidRPr="00924956">
        <w:rPr>
          <w:i/>
          <w:iCs/>
        </w:rPr>
        <w:t>Normalized images w</w:t>
      </w:r>
      <w:r w:rsidR="00906665">
        <w:rPr>
          <w:i/>
          <w:iCs/>
        </w:rPr>
        <w:t xml:space="preserve">ill be </w:t>
      </w:r>
      <w:r w:rsidRPr="00924956">
        <w:rPr>
          <w:i/>
          <w:iCs/>
        </w:rPr>
        <w:t>spatially smoothed using a Gaussian kernel (</w:t>
      </w:r>
      <w:r w:rsidR="009A3027">
        <w:rPr>
          <w:i/>
          <w:iCs/>
        </w:rPr>
        <w:t>6</w:t>
      </w:r>
      <w:commentRangeStart w:id="39"/>
      <w:commentRangeStart w:id="40"/>
      <w:r w:rsidRPr="00924956">
        <w:rPr>
          <w:i/>
          <w:iCs/>
        </w:rPr>
        <w:t xml:space="preserve"> mm FWHM</w:t>
      </w:r>
      <w:commentRangeEnd w:id="39"/>
      <w:r w:rsidR="001F31F5">
        <w:rPr>
          <w:rStyle w:val="CommentReference"/>
        </w:rPr>
        <w:commentReference w:id="39"/>
      </w:r>
      <w:commentRangeEnd w:id="40"/>
      <w:r w:rsidR="001B5A2C">
        <w:rPr>
          <w:rStyle w:val="CommentReference"/>
        </w:rPr>
        <w:commentReference w:id="40"/>
      </w:r>
      <w:r w:rsidRPr="00924956">
        <w:rPr>
          <w:i/>
          <w:iCs/>
        </w:rPr>
        <w:t xml:space="preserve">). </w:t>
      </w:r>
      <w:commentRangeStart w:id="41"/>
      <w:commentRangeStart w:id="42"/>
      <w:r w:rsidRPr="00924956">
        <w:rPr>
          <w:i/>
          <w:iCs/>
        </w:rPr>
        <w:t>We set a within-run 4 mm affine motion cutoff criterion</w:t>
      </w:r>
      <w:r w:rsidR="009A3027">
        <w:rPr>
          <w:i/>
          <w:iCs/>
        </w:rPr>
        <w:t>.</w:t>
      </w:r>
      <w:r w:rsidR="00E57C5B">
        <w:rPr>
          <w:i/>
          <w:iCs/>
        </w:rPr>
        <w:t xml:space="preserve"> </w:t>
      </w:r>
      <w:commentRangeEnd w:id="41"/>
      <w:r w:rsidR="002D3875">
        <w:rPr>
          <w:rStyle w:val="CommentReference"/>
        </w:rPr>
        <w:commentReference w:id="41"/>
      </w:r>
      <w:commentRangeEnd w:id="42"/>
    </w:p>
    <w:p w14:paraId="3D4D909E" w14:textId="086A1FBB" w:rsidR="00705092" w:rsidRPr="00924956" w:rsidRDefault="00B760D3" w:rsidP="00FD302F">
      <w:pPr>
        <w:bidi w:val="0"/>
        <w:spacing w:line="480" w:lineRule="auto"/>
        <w:rPr>
          <w:i/>
          <w:iCs/>
        </w:rPr>
      </w:pPr>
      <w:commentRangeStart w:id="43"/>
      <w:r>
        <w:rPr>
          <w:iCs/>
        </w:rPr>
        <w:t xml:space="preserve">Preprocessing and construction of first- and second-level models will use standardized pipelines and scripts available at </w:t>
      </w:r>
      <w:r w:rsidR="00090B7D">
        <w:rPr>
          <w:rStyle w:val="CommentReference"/>
        </w:rPr>
        <w:commentReference w:id="42"/>
      </w:r>
      <w:ins w:id="44" w:author="Steve Fleming" w:date="2018-08-13T12:02:00Z">
        <w:r w:rsidRPr="00B760D3">
          <w:rPr>
            <w:iCs/>
          </w:rPr>
          <w:t>https://github.com/metacoglab/MetaLabCore/</w:t>
        </w:r>
      </w:ins>
      <w:commentRangeEnd w:id="43"/>
      <w:r w:rsidR="0086627A">
        <w:rPr>
          <w:rStyle w:val="CommentReference"/>
        </w:rPr>
        <w:commentReference w:id="43"/>
      </w:r>
    </w:p>
    <w:p w14:paraId="40696E03" w14:textId="27AE46AE" w:rsidR="00872BC5" w:rsidRDefault="00872BC5" w:rsidP="00FD302F">
      <w:pPr>
        <w:pStyle w:val="Heading3"/>
        <w:bidi w:val="0"/>
        <w:spacing w:line="480" w:lineRule="auto"/>
      </w:pPr>
      <w:r>
        <w:t>Exclusion Criteria</w:t>
      </w:r>
    </w:p>
    <w:p w14:paraId="6AC6222E" w14:textId="71F610ED" w:rsidR="00872BC5" w:rsidRDefault="00872BC5" w:rsidP="00FD302F">
      <w:pPr>
        <w:pStyle w:val="Heading4"/>
        <w:bidi w:val="0"/>
        <w:spacing w:line="480" w:lineRule="auto"/>
      </w:pPr>
      <w:r>
        <w:t>Subject exclusion</w:t>
      </w:r>
    </w:p>
    <w:p w14:paraId="535E8D74" w14:textId="669E0032" w:rsidR="00872BC5" w:rsidRDefault="00872BC5" w:rsidP="00FD302F">
      <w:pPr>
        <w:bidi w:val="0"/>
        <w:spacing w:line="480" w:lineRule="auto"/>
      </w:pPr>
      <w:r>
        <w:t xml:space="preserve">Subjects will be excluded from </w:t>
      </w:r>
      <w:r w:rsidR="004B502F">
        <w:t xml:space="preserve">all </w:t>
      </w:r>
      <w:r>
        <w:t>analys</w:t>
      </w:r>
      <w:r w:rsidR="004B502F">
        <w:t>e</w:t>
      </w:r>
      <w:r>
        <w:t>s in the following cases:</w:t>
      </w:r>
    </w:p>
    <w:p w14:paraId="5E90C638" w14:textId="00FE9427" w:rsidR="004B502F" w:rsidRDefault="004B502F" w:rsidP="00FD302F">
      <w:pPr>
        <w:pStyle w:val="ListParagraph"/>
        <w:numPr>
          <w:ilvl w:val="0"/>
          <w:numId w:val="17"/>
        </w:numPr>
        <w:bidi w:val="0"/>
        <w:spacing w:line="480" w:lineRule="auto"/>
      </w:pPr>
      <w:r>
        <w:t>They missed more than 20% of the trials.</w:t>
      </w:r>
    </w:p>
    <w:p w14:paraId="41864441" w14:textId="4EA30421" w:rsidR="004B502F" w:rsidRDefault="004B502F" w:rsidP="00FD302F">
      <w:pPr>
        <w:pStyle w:val="ListParagraph"/>
        <w:numPr>
          <w:ilvl w:val="0"/>
          <w:numId w:val="17"/>
        </w:numPr>
        <w:bidi w:val="0"/>
        <w:spacing w:line="480" w:lineRule="auto"/>
      </w:pPr>
      <w:r>
        <w:t>Their mean accuracy in one of the tasks was lower than 60%.</w:t>
      </w:r>
    </w:p>
    <w:p w14:paraId="373DD6BF" w14:textId="2931627A" w:rsidR="004B502F" w:rsidRDefault="004B502F" w:rsidP="00FD302F">
      <w:pPr>
        <w:pStyle w:val="ListParagraph"/>
        <w:numPr>
          <w:ilvl w:val="0"/>
          <w:numId w:val="17"/>
        </w:numPr>
        <w:bidi w:val="0"/>
        <w:spacing w:line="480" w:lineRule="auto"/>
      </w:pPr>
      <w:commentRangeStart w:id="45"/>
      <w:r>
        <w:t>They exceeded the head motion cutoff criterion</w:t>
      </w:r>
      <w:r w:rsidR="00C537AF">
        <w:t xml:space="preserve"> in more than </w:t>
      </w:r>
      <w:r w:rsidR="00CF042B">
        <w:t xml:space="preserve">2 </w:t>
      </w:r>
      <w:r w:rsidR="00C537AF">
        <w:t>experimental runs</w:t>
      </w:r>
      <w:r>
        <w:t>.</w:t>
      </w:r>
      <w:commentRangeEnd w:id="45"/>
      <w:r w:rsidR="00646E88">
        <w:rPr>
          <w:rStyle w:val="CommentReference"/>
        </w:rPr>
        <w:commentReference w:id="45"/>
      </w:r>
    </w:p>
    <w:p w14:paraId="6916B85C" w14:textId="145D32B5" w:rsidR="004B502F" w:rsidRDefault="004B502F" w:rsidP="00FD302F">
      <w:pPr>
        <w:pStyle w:val="ListParagraph"/>
        <w:numPr>
          <w:ilvl w:val="0"/>
          <w:numId w:val="17"/>
        </w:numPr>
        <w:bidi w:val="0"/>
        <w:spacing w:line="480" w:lineRule="auto"/>
      </w:pPr>
      <w:r>
        <w:lastRenderedPageBreak/>
        <w:t>They were heavily biased toward a particular response in one of the tasks, i.e., used the same response in more than 75% of the trials.</w:t>
      </w:r>
    </w:p>
    <w:p w14:paraId="566EF849" w14:textId="07B1881F" w:rsidR="004B502F" w:rsidRDefault="004B502F" w:rsidP="00FD302F">
      <w:pPr>
        <w:bidi w:val="0"/>
        <w:spacing w:line="480" w:lineRule="auto"/>
      </w:pPr>
      <w:r>
        <w:t xml:space="preserve">Subjects will be excluded from any </w:t>
      </w:r>
      <w:r w:rsidR="001966D5">
        <w:t>confidence-based analysis</w:t>
      </w:r>
      <w:r>
        <w:t xml:space="preserve"> in the following cases:</w:t>
      </w:r>
    </w:p>
    <w:p w14:paraId="186F4A6C" w14:textId="492BFEC1" w:rsidR="00872BC5" w:rsidRDefault="00872BC5" w:rsidP="00FD302F">
      <w:pPr>
        <w:pStyle w:val="ListParagraph"/>
        <w:numPr>
          <w:ilvl w:val="0"/>
          <w:numId w:val="17"/>
        </w:numPr>
        <w:bidi w:val="0"/>
        <w:spacing w:line="480" w:lineRule="auto"/>
      </w:pPr>
      <w:r>
        <w:t xml:space="preserve">They used </w:t>
      </w:r>
      <w:r w:rsidR="004B502F">
        <w:t>the same</w:t>
      </w:r>
      <w:r>
        <w:t xml:space="preserve"> confidence level for more than 80% of all trials.</w:t>
      </w:r>
    </w:p>
    <w:p w14:paraId="3DEE7A63" w14:textId="40BFD0D9" w:rsidR="00872BC5" w:rsidRDefault="004B502F" w:rsidP="00FD302F">
      <w:pPr>
        <w:pStyle w:val="ListParagraph"/>
        <w:numPr>
          <w:ilvl w:val="0"/>
          <w:numId w:val="17"/>
        </w:numPr>
        <w:bidi w:val="0"/>
        <w:spacing w:line="480" w:lineRule="auto"/>
      </w:pPr>
      <w:r>
        <w:t>For a particular response, t</w:t>
      </w:r>
      <w:r w:rsidR="00872BC5">
        <w:t xml:space="preserve">hey used </w:t>
      </w:r>
      <w:r>
        <w:t>the same</w:t>
      </w:r>
      <w:r w:rsidR="00872BC5">
        <w:t xml:space="preserve"> confidence level for more than </w:t>
      </w:r>
      <w:r>
        <w:t>80% of the trials.</w:t>
      </w:r>
    </w:p>
    <w:p w14:paraId="19BBE888" w14:textId="55086341" w:rsidR="001966D5" w:rsidRDefault="001966D5" w:rsidP="00FD302F">
      <w:pPr>
        <w:pStyle w:val="Heading4"/>
        <w:bidi w:val="0"/>
        <w:spacing w:line="480" w:lineRule="auto"/>
      </w:pPr>
      <w:r>
        <w:t>Run exclusion</w:t>
      </w:r>
    </w:p>
    <w:p w14:paraId="3DD4A24F" w14:textId="56DB26DC" w:rsidR="001966D5" w:rsidRDefault="00C537AF" w:rsidP="00FD302F">
      <w:pPr>
        <w:bidi w:val="0"/>
        <w:spacing w:line="480" w:lineRule="auto"/>
      </w:pPr>
      <w:r>
        <w:t>Individual e</w:t>
      </w:r>
      <w:r w:rsidR="001966D5">
        <w:t>xperimental runs will not be analyse</w:t>
      </w:r>
      <w:r w:rsidR="006166F5">
        <w:t>d</w:t>
      </w:r>
      <w:r w:rsidR="001966D5">
        <w:t xml:space="preserve"> in the following cases:</w:t>
      </w:r>
    </w:p>
    <w:p w14:paraId="68EBD6C1" w14:textId="7DD48F4F" w:rsidR="001966D5" w:rsidRDefault="001966D5" w:rsidP="00FD302F">
      <w:pPr>
        <w:pStyle w:val="ListParagraph"/>
        <w:numPr>
          <w:ilvl w:val="0"/>
          <w:numId w:val="18"/>
        </w:numPr>
        <w:bidi w:val="0"/>
        <w:spacing w:line="480" w:lineRule="auto"/>
      </w:pPr>
      <w:r>
        <w:t>More than 20% of the trials in the run were missed.</w:t>
      </w:r>
    </w:p>
    <w:p w14:paraId="3A9AA419" w14:textId="4FD2A566" w:rsidR="001966D5" w:rsidRDefault="001966D5" w:rsidP="00FD302F">
      <w:pPr>
        <w:pStyle w:val="ListParagraph"/>
        <w:numPr>
          <w:ilvl w:val="0"/>
          <w:numId w:val="18"/>
        </w:numPr>
        <w:bidi w:val="0"/>
        <w:spacing w:line="480" w:lineRule="auto"/>
      </w:pPr>
      <w:r>
        <w:t>Mean accuracy in one of the tasks was lower than 60%.</w:t>
      </w:r>
    </w:p>
    <w:p w14:paraId="6F9CBE8B" w14:textId="18B8EE1C" w:rsidR="001966D5" w:rsidRDefault="001966D5" w:rsidP="00FD302F">
      <w:pPr>
        <w:pStyle w:val="ListParagraph"/>
        <w:numPr>
          <w:ilvl w:val="0"/>
          <w:numId w:val="18"/>
        </w:numPr>
        <w:bidi w:val="0"/>
        <w:spacing w:line="480" w:lineRule="auto"/>
      </w:pPr>
      <w:commentRangeStart w:id="46"/>
      <w:r>
        <w:t>There was a heavy bias toward one response in one of the tasks, i.e., the participant used the same response in more than 75% of the trials.</w:t>
      </w:r>
      <w:commentRangeEnd w:id="46"/>
      <w:r w:rsidR="00633A07">
        <w:rPr>
          <w:rStyle w:val="CommentReference"/>
        </w:rPr>
        <w:commentReference w:id="46"/>
      </w:r>
    </w:p>
    <w:p w14:paraId="72A0C27A" w14:textId="4ADB5E4B" w:rsidR="001966D5" w:rsidRDefault="001966D5" w:rsidP="00FD302F">
      <w:pPr>
        <w:bidi w:val="0"/>
        <w:spacing w:line="480" w:lineRule="auto"/>
      </w:pPr>
      <w:commentRangeStart w:id="47"/>
      <w:r>
        <w:t>Experimental runs will not be used</w:t>
      </w:r>
      <w:r w:rsidR="009A0077">
        <w:t xml:space="preserve"> </w:t>
      </w:r>
      <w:r w:rsidR="00143131">
        <w:t>in the</w:t>
      </w:r>
      <w:r>
        <w:t xml:space="preserve"> confidence analysis if:</w:t>
      </w:r>
    </w:p>
    <w:p w14:paraId="179A1E47" w14:textId="4D19672E" w:rsidR="001966D5" w:rsidRDefault="001966D5" w:rsidP="00FD302F">
      <w:pPr>
        <w:pStyle w:val="ListParagraph"/>
        <w:numPr>
          <w:ilvl w:val="0"/>
          <w:numId w:val="19"/>
        </w:numPr>
        <w:bidi w:val="0"/>
        <w:spacing w:line="480" w:lineRule="auto"/>
      </w:pPr>
      <w:r>
        <w:t xml:space="preserve">The same confidence level was used for more than </w:t>
      </w:r>
      <w:r w:rsidR="00CF042B">
        <w:t>95</w:t>
      </w:r>
      <w:r>
        <w:t>% of all trials.</w:t>
      </w:r>
    </w:p>
    <w:p w14:paraId="148C642D" w14:textId="6FBA2971" w:rsidR="001966D5" w:rsidRDefault="001966D5" w:rsidP="00FD302F">
      <w:pPr>
        <w:pStyle w:val="ListParagraph"/>
        <w:numPr>
          <w:ilvl w:val="0"/>
          <w:numId w:val="19"/>
        </w:numPr>
        <w:bidi w:val="0"/>
        <w:spacing w:line="480" w:lineRule="auto"/>
      </w:pPr>
      <w:r>
        <w:t xml:space="preserve">For a particular response, the same confidence level was reported for more than </w:t>
      </w:r>
      <w:r w:rsidR="00CF042B">
        <w:t>95</w:t>
      </w:r>
      <w:r>
        <w:t>% of the trials.</w:t>
      </w:r>
      <w:commentRangeEnd w:id="47"/>
      <w:r w:rsidR="0073722D">
        <w:rPr>
          <w:rStyle w:val="CommentReference"/>
        </w:rPr>
        <w:commentReference w:id="47"/>
      </w:r>
    </w:p>
    <w:p w14:paraId="46733B4E" w14:textId="77777777" w:rsidR="001966D5" w:rsidRPr="001966D5" w:rsidRDefault="001966D5" w:rsidP="00FD302F">
      <w:pPr>
        <w:bidi w:val="0"/>
        <w:spacing w:line="480" w:lineRule="auto"/>
      </w:pPr>
    </w:p>
    <w:p w14:paraId="67AA4289" w14:textId="033C6E8B" w:rsidR="00114EE6" w:rsidRDefault="00114EE6" w:rsidP="00FD302F">
      <w:pPr>
        <w:pStyle w:val="Heading3"/>
        <w:bidi w:val="0"/>
        <w:spacing w:line="480" w:lineRule="auto"/>
      </w:pPr>
      <w:r>
        <w:t>Regions of Interest</w:t>
      </w:r>
    </w:p>
    <w:p w14:paraId="43DAF5C3" w14:textId="077B4493" w:rsidR="00114EE6" w:rsidRDefault="00114EE6" w:rsidP="00FD302F">
      <w:pPr>
        <w:bidi w:val="0"/>
        <w:spacing w:line="480" w:lineRule="auto"/>
      </w:pPr>
      <w:r>
        <w:t xml:space="preserve">In addition to an exploratory whole-brain analysis </w:t>
      </w:r>
      <w:r w:rsidR="00764333">
        <w:t>(</w:t>
      </w:r>
      <w:r>
        <w:t>corrected for multiple comparisons at the cluster level</w:t>
      </w:r>
      <w:r w:rsidR="00764333">
        <w:t>)</w:t>
      </w:r>
      <w:r>
        <w:t xml:space="preserve">, our analysis will focus on the following </w:t>
      </w:r>
      <w:r>
        <w:rPr>
          <w:i/>
          <w:iCs/>
        </w:rPr>
        <w:t xml:space="preserve">a priori </w:t>
      </w:r>
      <w:r>
        <w:t>regions of interest</w:t>
      </w:r>
      <w:r w:rsidR="00DD39A4">
        <w:t xml:space="preserve">, largely following the ROIs used </w:t>
      </w:r>
      <w:r w:rsidR="00764333">
        <w:t>at</w:t>
      </w:r>
      <w:r w:rsidR="00DD39A4">
        <w:t xml:space="preserve"> </w:t>
      </w:r>
      <w:commentRangeStart w:id="48"/>
      <w:commentRangeStart w:id="49"/>
      <w:commentRangeStart w:id="50"/>
      <w:r w:rsidR="005A4A5C">
        <w:fldChar w:fldCharType="begin" w:fldLock="1"/>
      </w:r>
      <w:r w:rsidR="00320E39">
        <w:instrText>ADDIN CSL_CITATION { "citationItems" : [ { "id" : "ITEM-1", "itemData" : { "DOI" : "10.1038/s41593-018-0104-6", "ISSN" : "1097-6256", "abstract" : "Changing one\u2019s mind on the basis of new evidence is a hallmark of cognitive flexibility. To revise our confidence in a previous decision, we should use new evidence to update beliefs about choice accuracy. How this process unfolds in the human brain, however, remains unknown. Here we manipulated whether additional sensory evidence supports or negates a previous motion direction discrimination judgment while recording markers of neural activity in the human brain using fMRI. A signature of post-decision evidence (change in log-odds correct) was selectively observed in the activity of posterior medial frontal cortex. In contrast, distinct activity profiles in anterior prefrontal cortex mediated the impact of post-decision evidence on subjective confidence, independently of changes in decision value. Together our findings reveal candidate neural mediators of post-decisional changes of mind in the human brain and indicate possible targets for ameliorating deficits in cognitive flexibility.", "author" : [ { "dropping-particle" : "", "family" : "Fleming", "given" : "Stephen M.", "non-dropping-particle" : "", "parse-names" : false, "suffix" : "" }, { "dropping-particle" : "", "family" : "Putten", "given" : "Elisabeth J.", "non-dropping-particle" : "van der", "parse-names" : false, "suffix" : "" }, { "dropping-particle" : "", "family" : "Daw", "given" : "Nathaniel D.", "non-dropping-particle" : "", "parse-names" : false, "suffix" : "" } ], "container-title" : "Nature Neuroscience", "id" : "ITEM-1", "issue" : "4", "issued" : { "date-parts" : [ [ "2018", "4", "12" ] ] }, "page" : "617-624", "publisher" : "Nature Publishing Group", "title" : "Neural mediators of changes of mind about perceptual decisions", "type" : "article-journal", "volume" : "21" }, "uris" : [ "http://www.mendeley.com/documents/?uuid=ea2dffaf-0b80-3217-9d84-18b3015fa26c" ] } ], "mendeley" : { "formattedCitation" : "(Stephen M. Fleming, van der Putten, &amp; Daw, 2018)", "manualFormatting" : "Fleming, van der Putten, &amp; Daw, 2018", "plainTextFormattedCitation" : "(Stephen M. Fleming, van der Putten, &amp; Daw, 2018)", "previouslyFormattedCitation" : "(Stephen M. Fleming, van der Putten, &amp; Daw, 2018)" }, "properties" : {  }, "schema" : "https://github.com/citation-style-language/schema/raw/master/csl-citation.json" }</w:instrText>
      </w:r>
      <w:r w:rsidR="005A4A5C">
        <w:fldChar w:fldCharType="separate"/>
      </w:r>
      <w:r w:rsidR="005A4A5C" w:rsidRPr="005A4A5C">
        <w:rPr>
          <w:noProof/>
        </w:rPr>
        <w:t>Fleming, van der Putten, &amp; Daw, 2018</w:t>
      </w:r>
      <w:r w:rsidR="005A4A5C">
        <w:fldChar w:fldCharType="end"/>
      </w:r>
      <w:r>
        <w:t>:</w:t>
      </w:r>
      <w:commentRangeEnd w:id="48"/>
      <w:r w:rsidR="006B3FB7">
        <w:rPr>
          <w:rStyle w:val="CommentReference"/>
        </w:rPr>
        <w:commentReference w:id="48"/>
      </w:r>
      <w:commentRangeEnd w:id="49"/>
      <w:r w:rsidR="00FD302F">
        <w:rPr>
          <w:rStyle w:val="CommentReference"/>
        </w:rPr>
        <w:commentReference w:id="49"/>
      </w:r>
      <w:commentRangeEnd w:id="50"/>
      <w:r w:rsidR="00B12162">
        <w:rPr>
          <w:rStyle w:val="CommentReference"/>
        </w:rPr>
        <w:commentReference w:id="50"/>
      </w:r>
    </w:p>
    <w:p w14:paraId="42DD95EC" w14:textId="5E35740A" w:rsidR="00114EE6" w:rsidRDefault="005A4A5C" w:rsidP="00FD302F">
      <w:pPr>
        <w:pStyle w:val="ListParagraph"/>
        <w:numPr>
          <w:ilvl w:val="0"/>
          <w:numId w:val="16"/>
        </w:numPr>
        <w:bidi w:val="0"/>
        <w:spacing w:line="480" w:lineRule="auto"/>
      </w:pPr>
      <w:r>
        <w:rPr>
          <w:i/>
          <w:iCs/>
        </w:rPr>
        <w:t>F</w:t>
      </w:r>
      <w:r w:rsidR="00114EE6" w:rsidRPr="00C406DA">
        <w:rPr>
          <w:i/>
          <w:iCs/>
        </w:rPr>
        <w:t>rontopolar cortex</w:t>
      </w:r>
      <w:r w:rsidR="00114EE6">
        <w:t xml:space="preserve"> (</w:t>
      </w:r>
      <w:r w:rsidR="00C406DA">
        <w:t xml:space="preserve">FPC, </w:t>
      </w:r>
      <w:r w:rsidR="00114EE6">
        <w:t>defined anatomically). We will use a connectivity</w:t>
      </w:r>
      <w:ins w:id="51" w:author="Steve Fleming" w:date="2018-08-13T12:08:00Z">
        <w:r w:rsidR="00253820">
          <w:t>-</w:t>
        </w:r>
      </w:ins>
      <w:del w:id="52" w:author="Steve Fleming" w:date="2018-08-13T12:08:00Z">
        <w:r w:rsidR="00114EE6" w:rsidDel="00253820">
          <w:delText xml:space="preserve"> </w:delText>
        </w:r>
      </w:del>
      <w:r w:rsidR="00114EE6">
        <w:t xml:space="preserve">based parcellation </w:t>
      </w:r>
      <w:r w:rsidR="00114EE6">
        <w:fldChar w:fldCharType="begin" w:fldLock="1"/>
      </w:r>
      <w:r w:rsidR="00114EE6">
        <w:instrText>ADDIN CSL_CITATION { "citationItems" : [ { "id" : "ITEM-1",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"ITEM-1",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"(Neubert et al., 2014)", "plainTextFormattedCitation" : "(Neubert et al., 2014)", "previouslyFormattedCitation" : "(Neubert et al., 2014)" }, "properties" : {  }, "schema" : "https://github.com/citation-style-language/schema/raw/master/csl-citation.json" }</w:instrText>
      </w:r>
      <w:r w:rsidR="00114EE6">
        <w:fldChar w:fldCharType="separate"/>
      </w:r>
      <w:r w:rsidR="00114EE6" w:rsidRPr="00114EE6">
        <w:rPr>
          <w:noProof/>
        </w:rPr>
        <w:t>(Neubert et al., 2014)</w:t>
      </w:r>
      <w:r w:rsidR="00114EE6">
        <w:fldChar w:fldCharType="end"/>
      </w:r>
      <w:r w:rsidR="00114EE6">
        <w:t xml:space="preserve"> to define a general FPC region of interest as the </w:t>
      </w:r>
      <w:r w:rsidR="003E2375">
        <w:lastRenderedPageBreak/>
        <w:t>total area spanned by</w:t>
      </w:r>
      <w:r w:rsidR="00114EE6">
        <w:t xml:space="preserve"> areas FPl,</w:t>
      </w:r>
      <w:r w:rsidR="00102D86">
        <w:t xml:space="preserve"> </w:t>
      </w:r>
      <w:r w:rsidR="00114EE6">
        <w:t xml:space="preserve"> FPm and BA46.</w:t>
      </w:r>
      <w:r w:rsidR="003E2573">
        <w:t xml:space="preserve"> The right hemisphere mask will be mirrored to create a bilateral mask. </w:t>
      </w:r>
    </w:p>
    <w:p w14:paraId="25D33FDF" w14:textId="53D4B827" w:rsidR="00C406DA" w:rsidRDefault="005A4A5C" w:rsidP="00FD302F">
      <w:pPr>
        <w:pStyle w:val="ListParagraph"/>
        <w:numPr>
          <w:ilvl w:val="0"/>
          <w:numId w:val="16"/>
        </w:numPr>
        <w:bidi w:val="0"/>
        <w:spacing w:line="480" w:lineRule="auto"/>
        <w:rPr>
          <w:i/>
          <w:iCs/>
        </w:rPr>
      </w:pPr>
      <w:r>
        <w:rPr>
          <w:i/>
          <w:iCs/>
        </w:rPr>
        <w:t>V</w:t>
      </w:r>
      <w:r w:rsidR="00C406DA" w:rsidRPr="00C406DA">
        <w:rPr>
          <w:i/>
          <w:iCs/>
        </w:rPr>
        <w:t>entromedial prefrontal cortex</w:t>
      </w:r>
      <w:r w:rsidR="00C406DA">
        <w:rPr>
          <w:i/>
          <w:iCs/>
        </w:rPr>
        <w:t xml:space="preserve"> </w:t>
      </w:r>
      <w:r w:rsidR="00C406DA">
        <w:t>(vmPFC</w:t>
      </w:r>
      <w:r w:rsidR="003E2573">
        <w:t xml:space="preserve">). The vmPFC ROI will be defined as a </w:t>
      </w:r>
      <w:commentRangeStart w:id="53"/>
      <w:commentRangeStart w:id="54"/>
      <w:r w:rsidR="003E2573">
        <w:t xml:space="preserve">8-mm sphere </w:t>
      </w:r>
      <w:commentRangeEnd w:id="53"/>
      <w:r w:rsidR="003E2573">
        <w:rPr>
          <w:rStyle w:val="CommentReference"/>
        </w:rPr>
        <w:commentReference w:id="53"/>
      </w:r>
      <w:commentRangeEnd w:id="54"/>
      <w:r w:rsidR="00253820">
        <w:rPr>
          <w:rStyle w:val="CommentReference"/>
        </w:rPr>
        <w:commentReference w:id="54"/>
      </w:r>
      <w:r w:rsidR="003E2573">
        <w:t>around MNI coordinate</w:t>
      </w:r>
      <w:r>
        <w:t>s</w:t>
      </w:r>
      <w:r w:rsidR="003E2573">
        <w:t xml:space="preserve"> [0,46,-7], </w:t>
      </w:r>
      <w:r>
        <w:t>obtained</w:t>
      </w:r>
      <w:r w:rsidR="003E2573">
        <w:t xml:space="preserve"> from a meta-analysis of subjective-value related activations </w:t>
      </w:r>
      <w:r w:rsidR="003E2573">
        <w:rPr>
          <w:i/>
          <w:iCs/>
        </w:rPr>
        <w:fldChar w:fldCharType="begin" w:fldLock="1"/>
      </w:r>
      <w:r w:rsidR="003E2573">
        <w:rPr>
          <w:i/>
          <w:iCs/>
        </w:rPr>
        <w:instrText>ADDIN CSL_CITATION { "citationItems" : [ { "id" : "ITEM-1", "itemData" : { "DOI" : "10.1016/j.neuroimage.2013.02.063", "ISSN" : "10538119", "PMID" : "23507394", "abstract" : "Numerous experiments have recently sought to identify neural signals associated with the subjective value (SV) of choice alternatives. Theoretically, SV assessment is an intermediate computational step during decision making, in which alternatives are placed on a common scale to facilitate value-maximizing choice. Here we present a quantitative, coordinate-based meta-analysis of 206 published fMRI studies investigating neural correlates of SV. Our results identify two general patterns of SV-correlated brain responses. In one set of regions, both positive and negative effects of SV on BOLD are reported at above-chance rates across the literature. Areas exhibiting this pattern include anterior insula, dorsomedial prefrontal cortex, dorsal and posterior striatum, and thalamus. The mixture of positive and negative effects potentially reflects an underlying U-shaped function, indicative of signal related to arousal or salience. In a second set of areas, including ventromedial prefrontal cortex and anterior ventral striatum, positive effects predominate. Positive effects in the latter regions are seen both when a decision is confronted and when an outcome is delivered, as well as for both monetary and primary rewards. These regions appear to constitute a \"valuation system,\" carrying a domain-general SV signal and potentially contributing to value-based decision making.", "author" : [ { "dropping-particle" : "", "family" : "Bartra", "given" : "Oscar", "non-dropping-particle" : "", "parse-names" : false, "suffix" : "" }, { "dropping-particle" : "", "family" : "McGuire", "given" : "Joseph T.", "non-dropping-particle" : "", "parse-names" : false, "suffix" : "" }, { "dropping-particle" : "", "family" : "Kable", "given" : "Joseph W.", "non-dropping-particle" : "", "parse-names" : false, "suffix" : "" } ], "container-title" : "NeuroImage", "id" : "ITEM-1", "issued" : { "date-parts" : [ [ "2013", "8", "1" ] ] }, "page" : "412-427", "title" : "The valuation system: A coordinate-based meta-analysis of BOLD fMRI experiments examining neural correlates of subjective value", "type" : "article-journal", "volume" : "76" }, "uris" : [ "http://www.mendeley.com/documents/?uuid=712b2d9e-2056-3d69-92c0-53501a9135d0" ] } ], "mendeley" : { "formattedCitation" : "(Bartra, McGuire, &amp; Kable, 2013)", "plainTextFormattedCitation" : "(Bartra, McGuire, &amp; Kable, 2013)", "previouslyFormattedCitation" : "(Bartra, McGuire, &amp; Kable, 2013)" }, "properties" : {  }, "schema" : "https://github.com/citation-style-language/schema/raw/master/csl-citation.json" }</w:instrText>
      </w:r>
      <w:r w:rsidR="003E2573">
        <w:rPr>
          <w:i/>
          <w:iCs/>
        </w:rPr>
        <w:fldChar w:fldCharType="separate"/>
      </w:r>
      <w:r w:rsidR="003E2573" w:rsidRPr="003E2573">
        <w:rPr>
          <w:iCs/>
          <w:noProof/>
        </w:rPr>
        <w:t>(Bartra, McGuire, &amp; Kable, 2013)</w:t>
      </w:r>
      <w:r w:rsidR="003E2573">
        <w:rPr>
          <w:i/>
          <w:iCs/>
        </w:rPr>
        <w:fldChar w:fldCharType="end"/>
      </w:r>
      <w:r w:rsidR="007D4A99">
        <w:rPr>
          <w:i/>
          <w:iCs/>
        </w:rPr>
        <w:t xml:space="preserve"> </w:t>
      </w:r>
      <w:r w:rsidR="007D4A99">
        <w:t>and aligned to the cortical midline.</w:t>
      </w:r>
    </w:p>
    <w:p w14:paraId="691F0821" w14:textId="6A32B188" w:rsidR="00DD39A4" w:rsidRPr="00DD39A4" w:rsidRDefault="005A4A5C" w:rsidP="00FD302F">
      <w:pPr>
        <w:pStyle w:val="ListParagraph"/>
        <w:numPr>
          <w:ilvl w:val="0"/>
          <w:numId w:val="16"/>
        </w:numPr>
        <w:bidi w:val="0"/>
        <w:spacing w:line="480" w:lineRule="auto"/>
        <w:rPr>
          <w:i/>
          <w:iCs/>
        </w:rPr>
      </w:pPr>
      <w:r>
        <w:rPr>
          <w:i/>
          <w:iCs/>
        </w:rPr>
        <w:t>B</w:t>
      </w:r>
      <w:r w:rsidR="00AF41A8">
        <w:rPr>
          <w:i/>
          <w:iCs/>
        </w:rPr>
        <w:t xml:space="preserve">ilateral </w:t>
      </w:r>
      <w:r w:rsidR="006339F4">
        <w:rPr>
          <w:i/>
          <w:iCs/>
        </w:rPr>
        <w:t xml:space="preserve">ventral </w:t>
      </w:r>
      <w:r w:rsidR="00AF41A8">
        <w:rPr>
          <w:i/>
          <w:iCs/>
        </w:rPr>
        <w:t>striatum.</w:t>
      </w:r>
      <w:r w:rsidR="00AF41A8">
        <w:t xml:space="preserve"> The </w:t>
      </w:r>
      <w:r w:rsidR="006339F4">
        <w:t xml:space="preserve">ventral </w:t>
      </w:r>
      <w:r w:rsidR="00AF41A8">
        <w:t xml:space="preserve">striatum ROIs will be </w:t>
      </w:r>
      <w:r w:rsidR="007D2446">
        <w:t>specified anatomically from the Oxford-Imanova Striatal Strctural Atlas included with FSL</w:t>
      </w:r>
      <w:r>
        <w:t xml:space="preserve"> (http://fsl.fmrib.ox.ac.uk)</w:t>
      </w:r>
      <w:r w:rsidR="007D2446">
        <w:t>.</w:t>
      </w:r>
    </w:p>
    <w:p w14:paraId="11B9FB9E" w14:textId="28DE62D9" w:rsidR="00AF41A8" w:rsidRDefault="005A4A5C" w:rsidP="00FD302F">
      <w:pPr>
        <w:pStyle w:val="ListParagraph"/>
        <w:numPr>
          <w:ilvl w:val="0"/>
          <w:numId w:val="16"/>
        </w:numPr>
        <w:bidi w:val="0"/>
        <w:spacing w:line="480" w:lineRule="auto"/>
        <w:rPr>
          <w:i/>
          <w:iCs/>
        </w:rPr>
      </w:pPr>
      <w:r>
        <w:rPr>
          <w:i/>
          <w:iCs/>
        </w:rPr>
        <w:t xml:space="preserve">Posterior medial frontal cortex (pMFC). </w:t>
      </w:r>
      <w:r>
        <w:t xml:space="preserve">The pMFC ROI will be defined as a 8-mm sphere around MNI coordinates [0, 17, 46], obtained from a functional MRI study on decision confidence </w:t>
      </w:r>
      <w:r>
        <w:fldChar w:fldCharType="begin" w:fldLock="1"/>
      </w:r>
      <w:r>
        <w:instrText>ADDIN CSL_CITATION { "citationItems" : [ { "id" : "ITEM-1", "itemData" : { "DOI" : "10.1523/JNEUROSCI.6489-11.2012", "ISSN" : "1529-2401", "PMID" : "22553018", "abstract" : "Neuroscience has made considerable progress in understanding the neural substrates supporting cognitive performance in a number of domains, including memory, perception, and decision making. In contrast, how the human brain generates metacognitive awareness of task performance remains unclear. Here, we address this question by asking participants to perform perceptual decisions while providing concurrent metacognitive reports during fMRI scanning. We show that activity in right rostrolateral prefrontal cortex (rlPFC) satisfies three constraints for a role in metacognitive aspects of decision-making. Right rlPFC showed greater activity during self-report compared to a matched control condition, activity in this region correlated with reported confidence, and the strength of the relationship between activity and confidence predicted metacognitive ability across individuals. In addition, functional connectivity between right rlPFC and both contralateral PFC and visual cortex increased during metacognitive reports. We discuss these findings in a theoretical framework where rlPFC re-represents object-level decision uncertainty to facilitate metacognitive report.", "author" : [ { "dropping-particle" : "", "family" : "Fleming", "given" : "Stephen M", "non-dropping-particle" : "", "parse-names" : false, "suffix" : "" }, { "dropping-particle" : "", "family" : "Huijgen", "given" : "Josefien", "non-dropping-particle" : "", "parse-names" : false, "suffix" : "" }, { "dropping-particle" : "", "family" : "Dolan", "given" : "Raymond J", "non-dropping-particle" : "", "parse-names" : false, "suffix" : "" } ], "container-title" : "The Journal of neuroscience : the official journal of the Society for Neuroscience", "id" : "ITEM-1", "issue" : "18", "issued" : { "date-parts" : [ [ "2012", "5", "2" ] ] }, "page" : "6117-25", "publisher" : "Society for Neuroscience", "title" : "Prefrontal contributions to metacognition in perceptual decision making.", "type" : "article-journal", "volume" : "32" }, "uris" : [ "http://www.mendeley.com/documents/?uuid=53fc4058-4e6e-3e36-820a-4aea1f5868ff" ] } ], "mendeley" : { "formattedCitation" : "(Stephen M Fleming, Huijgen, &amp; Dolan, 2012)", "plainTextFormattedCitation" : "(Stephen M Fleming, Huijgen, &amp; Dolan, 2012)", "previouslyFormattedCitation" : "(Stephen M Fleming, Huijgen, &amp; Dolan, 2012)" }, "properties" : {  }, "schema" : "https://github.com/citation-style-language/schema/raw/master/csl-citation.json" }</w:instrText>
      </w:r>
      <w:r>
        <w:fldChar w:fldCharType="separate"/>
      </w:r>
      <w:r w:rsidRPr="005A4A5C">
        <w:rPr>
          <w:noProof/>
        </w:rPr>
        <w:t>(</w:t>
      </w:r>
      <w:del w:id="55" w:author="Steve Fleming" w:date="2018-08-14T08:54:00Z">
        <w:r w:rsidRPr="005A4A5C" w:rsidDel="008726E0">
          <w:rPr>
            <w:noProof/>
          </w:rPr>
          <w:delText xml:space="preserve">Stephen M </w:delText>
        </w:r>
      </w:del>
      <w:r w:rsidRPr="005A4A5C">
        <w:rPr>
          <w:noProof/>
        </w:rPr>
        <w:t>Fleming, Huijgen, &amp; Dolan, 2012)</w:t>
      </w:r>
      <w:r>
        <w:fldChar w:fldCharType="end"/>
      </w:r>
      <w:r w:rsidR="00705D4B">
        <w:rPr>
          <w:i/>
          <w:iCs/>
        </w:rPr>
        <w:t xml:space="preserve"> </w:t>
      </w:r>
      <w:r w:rsidR="00705D4B">
        <w:t>and aligned to the cortical midline.</w:t>
      </w:r>
    </w:p>
    <w:p w14:paraId="6F668C6A" w14:textId="192FDE12" w:rsidR="005A4A5C" w:rsidRDefault="005A4A5C" w:rsidP="00FD302F">
      <w:pPr>
        <w:pStyle w:val="ListParagraph"/>
        <w:numPr>
          <w:ilvl w:val="0"/>
          <w:numId w:val="16"/>
        </w:numPr>
        <w:bidi w:val="0"/>
        <w:spacing w:line="480" w:lineRule="auto"/>
        <w:rPr>
          <w:i/>
          <w:iCs/>
        </w:rPr>
      </w:pPr>
      <w:r>
        <w:rPr>
          <w:i/>
          <w:iCs/>
        </w:rPr>
        <w:t xml:space="preserve">Precuneus. </w:t>
      </w:r>
      <w:r>
        <w:t xml:space="preserve">The precuneus ROI will be </w:t>
      </w:r>
      <w:r w:rsidR="00E9115C">
        <w:t xml:space="preserve">defined as a 8-mm sphere around MNI coordinates [0,-57,18], based on Voxel Based Morphometry studies of metacognitive efficiency </w:t>
      </w:r>
      <w:r w:rsidR="00E9115C">
        <w:fldChar w:fldCharType="begin" w:fldLock="1"/>
      </w:r>
      <w:r w:rsidR="00E9115C">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"mendeley" : { "formattedCitation" : "(S.M. Fleming et al., 2009; Mccurdy et al., 2013)", "manualFormatting" : "(Fleming et al., 2010; Mccurdy et al., 2013)", "plainTextFormattedCitation" : "(S.M. Fleming et al., 2009; Mccurdy et al., 2013)", "previouslyFormattedCitation" : "(S.M. Fleming et al., 2009; Mccurdy et al., 2013)" }, "properties" : {  }, "schema" : "https://github.com/citation-style-language/schema/raw/master/csl-citation.json" }</w:instrText>
      </w:r>
      <w:r w:rsidR="00E9115C">
        <w:fldChar w:fldCharType="separate"/>
      </w:r>
      <w:r w:rsidR="00E9115C" w:rsidRPr="00E9115C">
        <w:rPr>
          <w:noProof/>
        </w:rPr>
        <w:t>(Fleming et al., 20</w:t>
      </w:r>
      <w:r w:rsidR="00E9115C">
        <w:rPr>
          <w:noProof/>
        </w:rPr>
        <w:t>10</w:t>
      </w:r>
      <w:r w:rsidR="00E9115C" w:rsidRPr="00E9115C">
        <w:rPr>
          <w:noProof/>
        </w:rPr>
        <w:t>; Mccurdy et al., 2013)</w:t>
      </w:r>
      <w:r w:rsidR="00E9115C">
        <w:fldChar w:fldCharType="end"/>
      </w:r>
      <w:r w:rsidR="00E9115C">
        <w:rPr>
          <w:i/>
          <w:iCs/>
        </w:rPr>
        <w:t xml:space="preserve"> </w:t>
      </w:r>
      <w:r w:rsidR="00E9115C">
        <w:t>and aligned to the cortical midline.</w:t>
      </w:r>
    </w:p>
    <w:p w14:paraId="76C8381D" w14:textId="1C679B3B" w:rsidR="00836AFE" w:rsidRDefault="00836AFE" w:rsidP="00FD302F">
      <w:pPr>
        <w:bidi w:val="0"/>
        <w:spacing w:line="480" w:lineRule="auto"/>
      </w:pPr>
      <w:r>
        <w:t xml:space="preserve">For the FPC ROI, a small-volume correction will be applied to individual voxels within the ROI for all </w:t>
      </w:r>
      <w:r w:rsidR="00CF042B">
        <w:t xml:space="preserve">univariate </w:t>
      </w:r>
      <w:r>
        <w:t>contrasts</w:t>
      </w:r>
      <w:r w:rsidR="00CF042B">
        <w:t xml:space="preserve">. For the multivariate analysis, we will use </w:t>
      </w:r>
      <w:r w:rsidR="00320E39">
        <w:t xml:space="preserve">a </w:t>
      </w:r>
      <w:r w:rsidR="00CF042B">
        <w:t xml:space="preserve">searchlight </w:t>
      </w:r>
      <w:r w:rsidR="00320E39">
        <w:t xml:space="preserve">approach </w:t>
      </w:r>
      <w:r w:rsidR="00CF042B">
        <w:t xml:space="preserve">to scan for spatial patterns within the ROI, followed by a correction for multiple comparisons. </w:t>
      </w:r>
      <w:r>
        <w:t xml:space="preserve"> </w:t>
      </w:r>
    </w:p>
    <w:p w14:paraId="6BF5F430" w14:textId="265C3580" w:rsidR="00764333" w:rsidRPr="00764333" w:rsidRDefault="00836AFE" w:rsidP="00FD302F">
      <w:pPr>
        <w:bidi w:val="0"/>
        <w:spacing w:line="480" w:lineRule="auto"/>
      </w:pPr>
      <w:r>
        <w:t>For all other ROIs, a GLM model will be fitted to the mean time course of voxels within the region</w:t>
      </w:r>
      <w:r w:rsidR="00CF042B">
        <w:t>, and multivariate analysis will be performed on all the voxels within the ROI</w:t>
      </w:r>
      <w:r w:rsidR="00320E39">
        <w:t>.</w:t>
      </w:r>
    </w:p>
    <w:p w14:paraId="63B1C660" w14:textId="76AE4E30" w:rsidR="00705092" w:rsidRDefault="00705092" w:rsidP="00FD302F">
      <w:pPr>
        <w:pStyle w:val="Heading3"/>
        <w:bidi w:val="0"/>
        <w:spacing w:line="480" w:lineRule="auto"/>
      </w:pPr>
      <w:r>
        <w:lastRenderedPageBreak/>
        <w:t>Univariate Analysis</w:t>
      </w:r>
    </w:p>
    <w:p w14:paraId="2FBB9D34" w14:textId="5159F22A" w:rsidR="00565D3F" w:rsidRPr="00565D3F" w:rsidRDefault="00565D3F" w:rsidP="00FD302F">
      <w:pPr>
        <w:bidi w:val="0"/>
        <w:spacing w:line="480" w:lineRule="auto"/>
      </w:pPr>
      <w:r>
        <w:t>The univariate analysis will be based on a design matrix in which different trial types are modeled by different regressors (</w:t>
      </w:r>
      <w:r w:rsidR="002F2AB2">
        <w:t>main design matrix,</w:t>
      </w:r>
      <w:r>
        <w:t xml:space="preserve"> below). </w:t>
      </w:r>
      <w:r w:rsidR="002F2AB2">
        <w:t>Additionally, to</w:t>
      </w:r>
      <w:r>
        <w:t xml:space="preserve"> examine the global effect of confidence across trial types, a simpler design matrix will be fitted to the data as a first step (</w:t>
      </w:r>
      <w:r w:rsidR="002F2AB2">
        <w:t>global confidence design matrix, below</w:t>
      </w:r>
      <w:r>
        <w:t>).</w:t>
      </w:r>
    </w:p>
    <w:p w14:paraId="08B12D4E" w14:textId="76CB38A6" w:rsidR="00565D3F" w:rsidRDefault="00565D3F" w:rsidP="00FD302F">
      <w:pPr>
        <w:pStyle w:val="Heading4"/>
        <w:bidi w:val="0"/>
        <w:spacing w:line="480" w:lineRule="auto"/>
      </w:pPr>
      <w:r>
        <w:t xml:space="preserve">Global Confidence Design Matrix </w:t>
      </w:r>
    </w:p>
    <w:p w14:paraId="43EE76A3" w14:textId="24864AC4" w:rsidR="002F2AB2" w:rsidRDefault="00565D3F" w:rsidP="00FD302F">
      <w:pPr>
        <w:bidi w:val="0"/>
        <w:spacing w:line="480" w:lineRule="auto"/>
      </w:pPr>
      <w:commentRangeStart w:id="56"/>
      <w:r>
        <w:t xml:space="preserve">The </w:t>
      </w:r>
      <w:r w:rsidR="002F2AB2">
        <w:t>global confidence design matrix will consist of</w:t>
      </w:r>
      <w:r w:rsidR="0064247B">
        <w:t xml:space="preserve"> only 4 regressors of interest. The first two primary regressors will be </w:t>
      </w:r>
      <w:r w:rsidR="002F2AB2">
        <w:t>'correct trials' (trials in which the participant was correc</w:t>
      </w:r>
      <w:r w:rsidR="0064247B">
        <w:t xml:space="preserve">t, across tasks and responses) and </w:t>
      </w:r>
      <w:r w:rsidR="002F2AB2">
        <w:t>'incorrect trials' (trials in which the participant was incorrect, across tasks and re</w:t>
      </w:r>
      <w:r w:rsidR="0064247B">
        <w:t xml:space="preserve">sponses). Single events will be modeled by a boxcar regressor with nonzero entries at the 4000 millisecond interval </w:t>
      </w:r>
      <w:r w:rsidR="00320E39">
        <w:t xml:space="preserve">starting at </w:t>
      </w:r>
      <w:r w:rsidR="0064247B">
        <w:t xml:space="preserve">the offset of the stimulus and </w:t>
      </w:r>
      <w:r w:rsidR="00320E39">
        <w:t xml:space="preserve">ending </w:t>
      </w:r>
      <w:r w:rsidR="005B03F4">
        <w:t>immediately after the</w:t>
      </w:r>
      <w:r w:rsidR="0064247B">
        <w:t xml:space="preserve"> confidence rating phase, and will be convolved with the canonical hemodynamic response function (HRF). </w:t>
      </w:r>
      <w:r w:rsidR="002F2AB2">
        <w:t xml:space="preserve"> </w:t>
      </w:r>
      <w:r w:rsidR="0064247B">
        <w:t>Additionally, the design matrix will include a</w:t>
      </w:r>
      <w:r w:rsidR="002F2AB2">
        <w:t xml:space="preserve"> confidence parametric modulator for each of the first two regressors.</w:t>
      </w:r>
      <w:commentRangeEnd w:id="56"/>
      <w:r w:rsidR="00E75865">
        <w:rPr>
          <w:rStyle w:val="CommentReference"/>
        </w:rPr>
        <w:commentReference w:id="56"/>
      </w:r>
    </w:p>
    <w:p w14:paraId="00719023" w14:textId="1970D359" w:rsidR="002F2AB2" w:rsidRDefault="002F2AB2" w:rsidP="00FD302F">
      <w:pPr>
        <w:bidi w:val="0"/>
        <w:spacing w:line="480" w:lineRule="auto"/>
      </w:pPr>
      <w:r>
        <w:t>The construction of the regressors and the additional nuisance regressors will be handled similarly to the main design matrix</w:t>
      </w:r>
      <w:r w:rsidR="00320E39">
        <w:t xml:space="preserve"> (see below)</w:t>
      </w:r>
      <w:r>
        <w:t xml:space="preserve">. </w:t>
      </w:r>
    </w:p>
    <w:p w14:paraId="6A6EC8C4" w14:textId="489ADBC4" w:rsidR="002F2AB2" w:rsidRPr="002F2AB2" w:rsidRDefault="002F2AB2" w:rsidP="00FD302F">
      <w:pPr>
        <w:bidi w:val="0"/>
        <w:spacing w:line="480" w:lineRule="auto"/>
      </w:pPr>
      <w:r>
        <w:t xml:space="preserve">We will use the parameter estimates from this design matrix to extract a group-level map of confidence modulation in correct responses, across all tasks and conditions. </w:t>
      </w:r>
    </w:p>
    <w:p w14:paraId="0137461E" w14:textId="0EA0C1DF" w:rsidR="00931F52" w:rsidRDefault="00906665" w:rsidP="00FD302F">
      <w:pPr>
        <w:pStyle w:val="Heading4"/>
        <w:bidi w:val="0"/>
        <w:spacing w:line="480" w:lineRule="auto"/>
      </w:pPr>
      <w:r>
        <w:t xml:space="preserve">Main </w:t>
      </w:r>
      <w:r w:rsidR="00931F52">
        <w:t>Design Matrix</w:t>
      </w:r>
    </w:p>
    <w:p w14:paraId="722142B4" w14:textId="04F12212" w:rsidR="00931F52" w:rsidRDefault="00924956" w:rsidP="00FD302F">
      <w:pPr>
        <w:bidi w:val="0"/>
        <w:spacing w:line="480" w:lineRule="auto"/>
      </w:pPr>
      <w:r>
        <w:t xml:space="preserve">The </w:t>
      </w:r>
      <w:r w:rsidR="002F2AB2">
        <w:t xml:space="preserve">main </w:t>
      </w:r>
      <w:r>
        <w:t xml:space="preserve">design matrix for the univariate GLM analysis will consist of </w:t>
      </w:r>
      <w:r w:rsidR="00931F52">
        <w:t xml:space="preserve">16 regressors of interest. There will be </w:t>
      </w:r>
      <w:r w:rsidR="005441B8">
        <w:t>a</w:t>
      </w:r>
      <w:r w:rsidR="00931F52">
        <w:t xml:space="preserve"> regressors for e</w:t>
      </w:r>
      <w:r w:rsidR="005441B8">
        <w:t>ach of the eight</w:t>
      </w:r>
      <w:r w:rsidR="00931F52">
        <w:t xml:space="preserve"> combination</w:t>
      </w:r>
      <w:r w:rsidR="005441B8">
        <w:t>s</w:t>
      </w:r>
      <w:r w:rsidR="00931F52">
        <w:t xml:space="preserve"> of </w:t>
      </w:r>
      <w:r w:rsidR="00931F52" w:rsidRPr="00931F52">
        <w:rPr>
          <w:i/>
          <w:iCs/>
        </w:rPr>
        <w:t>task x condition x response</w:t>
      </w:r>
      <w:r w:rsidR="00931F52">
        <w:t xml:space="preserve">: For example, there will be a regressor for detection trials where a signal was present ('Yes') and the subject reported seeing a signal ('Yes'; Y_Y). </w:t>
      </w:r>
      <w:r w:rsidR="00063904">
        <w:t>The relevant trials will be modeled by a</w:t>
      </w:r>
      <w:r w:rsidR="00931F52">
        <w:t xml:space="preserve"> boxcar regressor with nonzero entries at the 4000 millisecond </w:t>
      </w:r>
      <w:r w:rsidR="00063904">
        <w:t xml:space="preserve">interval </w:t>
      </w:r>
      <w:r w:rsidR="00320E39">
        <w:t xml:space="preserve">starting </w:t>
      </w:r>
      <w:r w:rsidR="00320E39">
        <w:lastRenderedPageBreak/>
        <w:t xml:space="preserve">at </w:t>
      </w:r>
      <w:r w:rsidR="00063904">
        <w:t xml:space="preserve">the offset of the stimulus and </w:t>
      </w:r>
      <w:r w:rsidR="00320E39">
        <w:t xml:space="preserve">ending </w:t>
      </w:r>
      <w:r w:rsidR="005B03F4">
        <w:t>immediately after the</w:t>
      </w:r>
      <w:r w:rsidR="00063904">
        <w:t xml:space="preserve"> confidence rating phase. This regressor </w:t>
      </w:r>
      <w:r w:rsidR="00931F52">
        <w:t xml:space="preserve">will </w:t>
      </w:r>
      <w:r w:rsidR="00063904">
        <w:t xml:space="preserve">then </w:t>
      </w:r>
      <w:r w:rsidR="00931F52">
        <w:t xml:space="preserve">be convolved with the canonical hemodynamic response function (HRF). </w:t>
      </w:r>
    </w:p>
    <w:p w14:paraId="585764A6" w14:textId="261DEE9C" w:rsidR="00931F52" w:rsidRDefault="00931F52" w:rsidP="00FD302F">
      <w:pPr>
        <w:bidi w:val="0"/>
        <w:spacing w:line="480" w:lineRule="auto"/>
      </w:pPr>
      <w:r>
        <w:t xml:space="preserve">Each of these primary regressors </w:t>
      </w:r>
      <w:commentRangeStart w:id="57"/>
      <w:commentRangeStart w:id="58"/>
      <w:r>
        <w:t>will be accompanied by a parametric modulator, indicating the reported confidence for each trial</w:t>
      </w:r>
      <w:commentRangeEnd w:id="57"/>
      <w:r w:rsidR="00A15E34">
        <w:rPr>
          <w:rStyle w:val="CommentReference"/>
        </w:rPr>
        <w:commentReference w:id="57"/>
      </w:r>
      <w:commentRangeEnd w:id="58"/>
      <w:r w:rsidR="00063904">
        <w:rPr>
          <w:rStyle w:val="CommentReference"/>
        </w:rPr>
        <w:commentReference w:id="58"/>
      </w:r>
      <w:r>
        <w:t>. Together, this makes a total of 16 regressors:</w:t>
      </w:r>
    </w:p>
    <w:tbl>
      <w:tblPr>
        <w:tblStyle w:val="TableGrid"/>
        <w:tblW w:w="0" w:type="auto"/>
        <w:tblLook w:val="04A0" w:firstRow="1" w:lastRow="0" w:firstColumn="1" w:lastColumn="0" w:noHBand="0" w:noVBand="1"/>
      </w:tblPr>
      <w:tblGrid>
        <w:gridCol w:w="440"/>
        <w:gridCol w:w="1672"/>
        <w:gridCol w:w="1701"/>
        <w:gridCol w:w="1797"/>
        <w:gridCol w:w="1797"/>
      </w:tblGrid>
      <w:tr w:rsidR="00931F52" w14:paraId="32AB1F0D" w14:textId="77777777" w:rsidTr="00931F52">
        <w:tc>
          <w:tcPr>
            <w:tcW w:w="440" w:type="dxa"/>
            <w:tcBorders>
              <w:top w:val="nil"/>
              <w:left w:val="nil"/>
              <w:bottom w:val="single" w:sz="4" w:space="0" w:color="auto"/>
              <w:right w:val="nil"/>
            </w:tcBorders>
            <w:vAlign w:val="center"/>
          </w:tcPr>
          <w:p w14:paraId="555B65D0" w14:textId="77777777" w:rsidR="00931F52" w:rsidRDefault="00931F52" w:rsidP="00FD302F">
            <w:pPr>
              <w:bidi w:val="0"/>
              <w:spacing w:line="480" w:lineRule="auto"/>
              <w:jc w:val="center"/>
              <w:rPr>
                <w:i/>
                <w:iCs/>
              </w:rPr>
            </w:pPr>
          </w:p>
        </w:tc>
        <w:tc>
          <w:tcPr>
            <w:tcW w:w="1672" w:type="dxa"/>
            <w:tcBorders>
              <w:top w:val="nil"/>
              <w:left w:val="nil"/>
              <w:bottom w:val="single" w:sz="4" w:space="0" w:color="auto"/>
              <w:right w:val="nil"/>
            </w:tcBorders>
            <w:vAlign w:val="center"/>
          </w:tcPr>
          <w:p w14:paraId="2E5DB774" w14:textId="77777777" w:rsidR="00931F52" w:rsidRPr="00931F52" w:rsidRDefault="00931F52" w:rsidP="00FD302F">
            <w:pPr>
              <w:bidi w:val="0"/>
              <w:spacing w:line="480" w:lineRule="auto"/>
              <w:jc w:val="center"/>
              <w:rPr>
                <w:i/>
                <w:iCs/>
              </w:rPr>
            </w:pPr>
          </w:p>
        </w:tc>
        <w:tc>
          <w:tcPr>
            <w:tcW w:w="1701" w:type="dxa"/>
            <w:tcBorders>
              <w:top w:val="nil"/>
              <w:left w:val="nil"/>
              <w:bottom w:val="single" w:sz="4" w:space="0" w:color="auto"/>
              <w:right w:val="nil"/>
            </w:tcBorders>
            <w:vAlign w:val="center"/>
          </w:tcPr>
          <w:p w14:paraId="5C539D47" w14:textId="7EDFBB9F" w:rsidR="00931F52" w:rsidRPr="00931F52" w:rsidRDefault="00931F52" w:rsidP="00FD302F">
            <w:pPr>
              <w:bidi w:val="0"/>
              <w:spacing w:line="480" w:lineRule="auto"/>
              <w:jc w:val="center"/>
              <w:rPr>
                <w:b/>
                <w:bCs/>
              </w:rPr>
            </w:pPr>
            <w:r w:rsidRPr="00931F52">
              <w:rPr>
                <w:b/>
                <w:bCs/>
              </w:rPr>
              <w:t>Task</w:t>
            </w:r>
          </w:p>
        </w:tc>
        <w:tc>
          <w:tcPr>
            <w:tcW w:w="1797" w:type="dxa"/>
            <w:tcBorders>
              <w:top w:val="nil"/>
              <w:left w:val="nil"/>
              <w:bottom w:val="single" w:sz="4" w:space="0" w:color="auto"/>
              <w:right w:val="nil"/>
            </w:tcBorders>
            <w:vAlign w:val="center"/>
          </w:tcPr>
          <w:p w14:paraId="0EC59938" w14:textId="48AFB0C9" w:rsidR="00931F52" w:rsidRPr="00931F52" w:rsidRDefault="00931F52" w:rsidP="00FD302F">
            <w:pPr>
              <w:bidi w:val="0"/>
              <w:spacing w:line="480" w:lineRule="auto"/>
              <w:jc w:val="center"/>
              <w:rPr>
                <w:b/>
                <w:bCs/>
              </w:rPr>
            </w:pPr>
            <w:r w:rsidRPr="00931F52">
              <w:rPr>
                <w:b/>
                <w:bCs/>
              </w:rPr>
              <w:t>Stimulus</w:t>
            </w:r>
          </w:p>
        </w:tc>
        <w:tc>
          <w:tcPr>
            <w:tcW w:w="1797" w:type="dxa"/>
            <w:tcBorders>
              <w:top w:val="nil"/>
              <w:left w:val="nil"/>
              <w:bottom w:val="single" w:sz="4" w:space="0" w:color="auto"/>
              <w:right w:val="nil"/>
            </w:tcBorders>
            <w:vAlign w:val="center"/>
          </w:tcPr>
          <w:p w14:paraId="4D93A673" w14:textId="3F87C196" w:rsidR="00931F52" w:rsidRPr="00931F52" w:rsidRDefault="00931F52" w:rsidP="00FD302F">
            <w:pPr>
              <w:bidi w:val="0"/>
              <w:spacing w:line="480" w:lineRule="auto"/>
              <w:jc w:val="center"/>
              <w:rPr>
                <w:b/>
                <w:bCs/>
              </w:rPr>
            </w:pPr>
            <w:r w:rsidRPr="00931F52">
              <w:rPr>
                <w:b/>
                <w:bCs/>
              </w:rPr>
              <w:t>Response</w:t>
            </w:r>
          </w:p>
        </w:tc>
      </w:tr>
      <w:tr w:rsidR="00931F52" w14:paraId="0E556C52" w14:textId="77777777" w:rsidTr="00931F52">
        <w:tc>
          <w:tcPr>
            <w:tcW w:w="440" w:type="dxa"/>
            <w:tcBorders>
              <w:top w:val="single" w:sz="4" w:space="0" w:color="auto"/>
            </w:tcBorders>
            <w:shd w:val="clear" w:color="auto" w:fill="DEEAF6" w:themeFill="accent5" w:themeFillTint="33"/>
            <w:vAlign w:val="center"/>
          </w:tcPr>
          <w:p w14:paraId="58615AF8" w14:textId="6C8DA04B" w:rsidR="00931F52" w:rsidRPr="00931F52" w:rsidRDefault="00931F52" w:rsidP="00FD302F">
            <w:pPr>
              <w:bidi w:val="0"/>
              <w:spacing w:line="480" w:lineRule="auto"/>
              <w:rPr>
                <w:i/>
                <w:iCs/>
              </w:rPr>
            </w:pPr>
            <w:r>
              <w:rPr>
                <w:i/>
                <w:iCs/>
              </w:rPr>
              <w:t>1</w:t>
            </w:r>
          </w:p>
        </w:tc>
        <w:tc>
          <w:tcPr>
            <w:tcW w:w="1672" w:type="dxa"/>
            <w:tcBorders>
              <w:top w:val="single" w:sz="4" w:space="0" w:color="auto"/>
            </w:tcBorders>
            <w:shd w:val="clear" w:color="auto" w:fill="DEEAF6" w:themeFill="accent5" w:themeFillTint="33"/>
            <w:vAlign w:val="center"/>
          </w:tcPr>
          <w:p w14:paraId="27678416" w14:textId="0B51B38A" w:rsidR="00931F52" w:rsidRPr="00931F52" w:rsidRDefault="00931F52" w:rsidP="00FD302F">
            <w:pPr>
              <w:bidi w:val="0"/>
              <w:spacing w:line="480" w:lineRule="auto"/>
              <w:jc w:val="center"/>
              <w:rPr>
                <w:i/>
                <w:iCs/>
              </w:rPr>
            </w:pPr>
            <w:r w:rsidRPr="00931F52">
              <w:rPr>
                <w:i/>
                <w:iCs/>
              </w:rPr>
              <w:t>CW_CW</w:t>
            </w:r>
          </w:p>
        </w:tc>
        <w:tc>
          <w:tcPr>
            <w:tcW w:w="1701" w:type="dxa"/>
            <w:vMerge w:val="restart"/>
            <w:tcBorders>
              <w:top w:val="single" w:sz="4" w:space="0" w:color="auto"/>
            </w:tcBorders>
            <w:shd w:val="clear" w:color="auto" w:fill="DEEAF6" w:themeFill="accent5" w:themeFillTint="33"/>
            <w:vAlign w:val="center"/>
          </w:tcPr>
          <w:p w14:paraId="4942FCE9" w14:textId="68C77FEB" w:rsidR="00931F52" w:rsidRDefault="00931F52" w:rsidP="00FD302F">
            <w:pPr>
              <w:bidi w:val="0"/>
              <w:spacing w:line="480" w:lineRule="auto"/>
              <w:jc w:val="center"/>
            </w:pPr>
            <w:r>
              <w:t>Discrimination</w:t>
            </w:r>
          </w:p>
        </w:tc>
        <w:tc>
          <w:tcPr>
            <w:tcW w:w="1797" w:type="dxa"/>
            <w:vMerge w:val="restart"/>
            <w:tcBorders>
              <w:top w:val="single" w:sz="4" w:space="0" w:color="auto"/>
            </w:tcBorders>
            <w:shd w:val="clear" w:color="auto" w:fill="DEEAF6" w:themeFill="accent5" w:themeFillTint="33"/>
            <w:vAlign w:val="center"/>
          </w:tcPr>
          <w:p w14:paraId="41EB2198" w14:textId="2B04AEE5" w:rsidR="00931F52" w:rsidRDefault="00931F52" w:rsidP="00FD302F">
            <w:pPr>
              <w:bidi w:val="0"/>
              <w:spacing w:line="480" w:lineRule="auto"/>
              <w:jc w:val="center"/>
            </w:pPr>
            <w:r>
              <w:t>Clockwise</w:t>
            </w:r>
          </w:p>
        </w:tc>
        <w:tc>
          <w:tcPr>
            <w:tcW w:w="1797" w:type="dxa"/>
            <w:vMerge w:val="restart"/>
            <w:tcBorders>
              <w:top w:val="single" w:sz="4" w:space="0" w:color="auto"/>
            </w:tcBorders>
            <w:shd w:val="clear" w:color="auto" w:fill="DEEAF6" w:themeFill="accent5" w:themeFillTint="33"/>
            <w:vAlign w:val="center"/>
          </w:tcPr>
          <w:p w14:paraId="374605DF" w14:textId="6BFF6A78" w:rsidR="00931F52" w:rsidRDefault="00931F52" w:rsidP="00FD302F">
            <w:pPr>
              <w:bidi w:val="0"/>
              <w:spacing w:line="480" w:lineRule="auto"/>
              <w:jc w:val="center"/>
            </w:pPr>
            <w:r>
              <w:t>Clockwise</w:t>
            </w:r>
          </w:p>
        </w:tc>
      </w:tr>
      <w:tr w:rsidR="00931F52" w14:paraId="6ABFC24B" w14:textId="77777777" w:rsidTr="00931F52">
        <w:tc>
          <w:tcPr>
            <w:tcW w:w="440" w:type="dxa"/>
            <w:shd w:val="clear" w:color="auto" w:fill="DEEAF6" w:themeFill="accent5" w:themeFillTint="33"/>
            <w:vAlign w:val="center"/>
          </w:tcPr>
          <w:p w14:paraId="56DF9342" w14:textId="561A69C3" w:rsidR="00931F52" w:rsidRPr="00931F52" w:rsidRDefault="00931F52" w:rsidP="00FD302F">
            <w:pPr>
              <w:bidi w:val="0"/>
              <w:spacing w:line="480" w:lineRule="auto"/>
              <w:rPr>
                <w:i/>
                <w:iCs/>
              </w:rPr>
            </w:pPr>
            <w:r>
              <w:rPr>
                <w:i/>
                <w:iCs/>
              </w:rPr>
              <w:t>2</w:t>
            </w:r>
          </w:p>
        </w:tc>
        <w:tc>
          <w:tcPr>
            <w:tcW w:w="1672" w:type="dxa"/>
            <w:shd w:val="clear" w:color="auto" w:fill="DEEAF6" w:themeFill="accent5" w:themeFillTint="33"/>
            <w:vAlign w:val="center"/>
          </w:tcPr>
          <w:p w14:paraId="7E29367D" w14:textId="494B13C2" w:rsidR="00931F52" w:rsidRPr="00931F52" w:rsidRDefault="00931F52" w:rsidP="00FD302F">
            <w:pPr>
              <w:bidi w:val="0"/>
              <w:spacing w:line="480" w:lineRule="auto"/>
              <w:jc w:val="center"/>
              <w:rPr>
                <w:i/>
                <w:iCs/>
              </w:rPr>
            </w:pPr>
            <w:r>
              <w:rPr>
                <w:i/>
                <w:iCs/>
              </w:rPr>
              <w:t>CW_CCW_conf</w:t>
            </w:r>
          </w:p>
        </w:tc>
        <w:tc>
          <w:tcPr>
            <w:tcW w:w="1701" w:type="dxa"/>
            <w:vMerge/>
            <w:shd w:val="clear" w:color="auto" w:fill="DEEAF6" w:themeFill="accent5" w:themeFillTint="33"/>
            <w:vAlign w:val="center"/>
          </w:tcPr>
          <w:p w14:paraId="0E1C5C2A" w14:textId="4761C7B6" w:rsidR="00931F52" w:rsidRDefault="00931F52" w:rsidP="00FD302F">
            <w:pPr>
              <w:bidi w:val="0"/>
              <w:spacing w:line="480" w:lineRule="auto"/>
              <w:jc w:val="center"/>
            </w:pPr>
          </w:p>
        </w:tc>
        <w:tc>
          <w:tcPr>
            <w:tcW w:w="1797" w:type="dxa"/>
            <w:vMerge/>
            <w:shd w:val="clear" w:color="auto" w:fill="DEEAF6" w:themeFill="accent5" w:themeFillTint="33"/>
            <w:vAlign w:val="center"/>
          </w:tcPr>
          <w:p w14:paraId="3728AAE9" w14:textId="3322569E" w:rsidR="00931F52" w:rsidRDefault="00931F52" w:rsidP="00FD302F">
            <w:pPr>
              <w:bidi w:val="0"/>
              <w:spacing w:line="480" w:lineRule="auto"/>
              <w:jc w:val="center"/>
            </w:pPr>
          </w:p>
        </w:tc>
        <w:tc>
          <w:tcPr>
            <w:tcW w:w="1797" w:type="dxa"/>
            <w:vMerge/>
            <w:shd w:val="clear" w:color="auto" w:fill="DEEAF6" w:themeFill="accent5" w:themeFillTint="33"/>
            <w:vAlign w:val="center"/>
          </w:tcPr>
          <w:p w14:paraId="28B1410C" w14:textId="77777777" w:rsidR="00931F52" w:rsidRDefault="00931F52" w:rsidP="00FD302F">
            <w:pPr>
              <w:bidi w:val="0"/>
              <w:spacing w:line="480" w:lineRule="auto"/>
              <w:jc w:val="center"/>
            </w:pPr>
          </w:p>
        </w:tc>
      </w:tr>
      <w:tr w:rsidR="00931F52" w14:paraId="612020BC" w14:textId="77777777" w:rsidTr="00931F52">
        <w:tc>
          <w:tcPr>
            <w:tcW w:w="440" w:type="dxa"/>
            <w:shd w:val="clear" w:color="auto" w:fill="FBE4D5" w:themeFill="accent2" w:themeFillTint="33"/>
            <w:vAlign w:val="center"/>
          </w:tcPr>
          <w:p w14:paraId="44185CE6" w14:textId="1677C135" w:rsidR="00931F52" w:rsidRPr="00931F52" w:rsidRDefault="00931F52" w:rsidP="00FD302F">
            <w:pPr>
              <w:bidi w:val="0"/>
              <w:spacing w:line="480" w:lineRule="auto"/>
              <w:rPr>
                <w:i/>
                <w:iCs/>
              </w:rPr>
            </w:pPr>
            <w:r>
              <w:rPr>
                <w:i/>
                <w:iCs/>
              </w:rPr>
              <w:t>3</w:t>
            </w:r>
          </w:p>
        </w:tc>
        <w:tc>
          <w:tcPr>
            <w:tcW w:w="1672" w:type="dxa"/>
            <w:shd w:val="clear" w:color="auto" w:fill="FBE4D5" w:themeFill="accent2" w:themeFillTint="33"/>
            <w:vAlign w:val="center"/>
          </w:tcPr>
          <w:p w14:paraId="598DB473" w14:textId="58EA1AB2" w:rsidR="00931F52" w:rsidRPr="00931F52" w:rsidRDefault="00931F52" w:rsidP="00FD302F">
            <w:pPr>
              <w:bidi w:val="0"/>
              <w:spacing w:line="480" w:lineRule="auto"/>
              <w:jc w:val="center"/>
              <w:rPr>
                <w:i/>
                <w:iCs/>
              </w:rPr>
            </w:pPr>
            <w:r>
              <w:rPr>
                <w:i/>
                <w:iCs/>
              </w:rPr>
              <w:t>CW_CCW</w:t>
            </w:r>
          </w:p>
        </w:tc>
        <w:tc>
          <w:tcPr>
            <w:tcW w:w="1701" w:type="dxa"/>
            <w:vMerge w:val="restart"/>
            <w:shd w:val="clear" w:color="auto" w:fill="FBE4D5" w:themeFill="accent2" w:themeFillTint="33"/>
            <w:vAlign w:val="center"/>
          </w:tcPr>
          <w:p w14:paraId="2C508DA0" w14:textId="3716565A" w:rsidR="00931F52" w:rsidRDefault="00931F52" w:rsidP="00FD302F">
            <w:pPr>
              <w:bidi w:val="0"/>
              <w:spacing w:line="480" w:lineRule="auto"/>
              <w:jc w:val="center"/>
            </w:pPr>
            <w:r>
              <w:t>Discrimination</w:t>
            </w:r>
          </w:p>
        </w:tc>
        <w:tc>
          <w:tcPr>
            <w:tcW w:w="1797" w:type="dxa"/>
            <w:vMerge w:val="restart"/>
            <w:shd w:val="clear" w:color="auto" w:fill="FBE4D5" w:themeFill="accent2" w:themeFillTint="33"/>
            <w:vAlign w:val="center"/>
          </w:tcPr>
          <w:p w14:paraId="39B3FABE" w14:textId="5A8A693B" w:rsidR="00931F52" w:rsidRDefault="00931F52" w:rsidP="00FD302F">
            <w:pPr>
              <w:bidi w:val="0"/>
              <w:spacing w:line="480" w:lineRule="auto"/>
              <w:jc w:val="center"/>
            </w:pPr>
            <w:r>
              <w:t>Clockwise</w:t>
            </w:r>
          </w:p>
        </w:tc>
        <w:tc>
          <w:tcPr>
            <w:tcW w:w="1797" w:type="dxa"/>
            <w:vMerge w:val="restart"/>
            <w:shd w:val="clear" w:color="auto" w:fill="FBE4D5" w:themeFill="accent2" w:themeFillTint="33"/>
            <w:vAlign w:val="center"/>
          </w:tcPr>
          <w:p w14:paraId="66A4C1B4" w14:textId="3C66F86B" w:rsidR="00931F52" w:rsidRDefault="00931F52" w:rsidP="00FD302F">
            <w:pPr>
              <w:bidi w:val="0"/>
              <w:spacing w:line="480" w:lineRule="auto"/>
              <w:jc w:val="center"/>
            </w:pPr>
            <w:r>
              <w:t>Counterclockwise</w:t>
            </w:r>
          </w:p>
        </w:tc>
      </w:tr>
      <w:tr w:rsidR="00931F52" w14:paraId="5839B1FD" w14:textId="77777777" w:rsidTr="00931F52">
        <w:tc>
          <w:tcPr>
            <w:tcW w:w="440" w:type="dxa"/>
            <w:shd w:val="clear" w:color="auto" w:fill="FBE4D5" w:themeFill="accent2" w:themeFillTint="33"/>
            <w:vAlign w:val="center"/>
          </w:tcPr>
          <w:p w14:paraId="1AA0635F" w14:textId="56B98855" w:rsidR="00931F52" w:rsidRPr="00931F52" w:rsidRDefault="00931F52" w:rsidP="00FD302F">
            <w:pPr>
              <w:bidi w:val="0"/>
              <w:spacing w:line="480" w:lineRule="auto"/>
              <w:rPr>
                <w:i/>
                <w:iCs/>
              </w:rPr>
            </w:pPr>
            <w:r>
              <w:rPr>
                <w:i/>
                <w:iCs/>
              </w:rPr>
              <w:t>4</w:t>
            </w:r>
          </w:p>
        </w:tc>
        <w:tc>
          <w:tcPr>
            <w:tcW w:w="1672" w:type="dxa"/>
            <w:shd w:val="clear" w:color="auto" w:fill="FBE4D5" w:themeFill="accent2" w:themeFillTint="33"/>
            <w:vAlign w:val="center"/>
          </w:tcPr>
          <w:p w14:paraId="2894B1D4" w14:textId="54BC4BEC" w:rsidR="00931F52" w:rsidRPr="00931F52" w:rsidRDefault="00931F52" w:rsidP="00FD302F">
            <w:pPr>
              <w:bidi w:val="0"/>
              <w:spacing w:line="480" w:lineRule="auto"/>
              <w:jc w:val="center"/>
              <w:rPr>
                <w:i/>
                <w:iCs/>
              </w:rPr>
            </w:pPr>
            <w:r>
              <w:rPr>
                <w:i/>
                <w:iCs/>
              </w:rPr>
              <w:t>CW_CCW_conf</w:t>
            </w:r>
          </w:p>
        </w:tc>
        <w:tc>
          <w:tcPr>
            <w:tcW w:w="1701" w:type="dxa"/>
            <w:vMerge/>
            <w:vAlign w:val="center"/>
          </w:tcPr>
          <w:p w14:paraId="6B76CA36" w14:textId="77777777" w:rsidR="00931F52" w:rsidRDefault="00931F52" w:rsidP="00FD302F">
            <w:pPr>
              <w:bidi w:val="0"/>
              <w:spacing w:line="480" w:lineRule="auto"/>
              <w:jc w:val="center"/>
            </w:pPr>
          </w:p>
        </w:tc>
        <w:tc>
          <w:tcPr>
            <w:tcW w:w="1797" w:type="dxa"/>
            <w:vMerge/>
            <w:vAlign w:val="center"/>
          </w:tcPr>
          <w:p w14:paraId="4CC5A069" w14:textId="77777777" w:rsidR="00931F52" w:rsidRDefault="00931F52" w:rsidP="00FD302F">
            <w:pPr>
              <w:bidi w:val="0"/>
              <w:spacing w:line="480" w:lineRule="auto"/>
              <w:jc w:val="center"/>
            </w:pPr>
          </w:p>
        </w:tc>
        <w:tc>
          <w:tcPr>
            <w:tcW w:w="1797" w:type="dxa"/>
            <w:vMerge/>
            <w:vAlign w:val="center"/>
          </w:tcPr>
          <w:p w14:paraId="1E2D3147" w14:textId="77777777" w:rsidR="00931F52" w:rsidRDefault="00931F52" w:rsidP="00FD302F">
            <w:pPr>
              <w:bidi w:val="0"/>
              <w:spacing w:line="480" w:lineRule="auto"/>
              <w:jc w:val="center"/>
            </w:pPr>
          </w:p>
        </w:tc>
      </w:tr>
      <w:tr w:rsidR="00931F52" w14:paraId="7E14D2CC" w14:textId="77777777" w:rsidTr="00931F52">
        <w:tc>
          <w:tcPr>
            <w:tcW w:w="440" w:type="dxa"/>
            <w:shd w:val="clear" w:color="auto" w:fill="FBE4D5" w:themeFill="accent2" w:themeFillTint="33"/>
            <w:vAlign w:val="center"/>
          </w:tcPr>
          <w:p w14:paraId="23C4AF34" w14:textId="4D5236C6" w:rsidR="00931F52" w:rsidRPr="00931F52" w:rsidRDefault="00931F52" w:rsidP="00FD302F">
            <w:pPr>
              <w:bidi w:val="0"/>
              <w:spacing w:line="480" w:lineRule="auto"/>
              <w:rPr>
                <w:i/>
                <w:iCs/>
              </w:rPr>
            </w:pPr>
            <w:r>
              <w:rPr>
                <w:i/>
                <w:iCs/>
              </w:rPr>
              <w:t>5</w:t>
            </w:r>
          </w:p>
        </w:tc>
        <w:tc>
          <w:tcPr>
            <w:tcW w:w="1672" w:type="dxa"/>
            <w:shd w:val="clear" w:color="auto" w:fill="FBE4D5" w:themeFill="accent2" w:themeFillTint="33"/>
            <w:vAlign w:val="center"/>
          </w:tcPr>
          <w:p w14:paraId="386E23B5" w14:textId="139633C0" w:rsidR="00931F52" w:rsidRPr="00931F52" w:rsidRDefault="00931F52" w:rsidP="00FD302F">
            <w:pPr>
              <w:bidi w:val="0"/>
              <w:spacing w:line="480" w:lineRule="auto"/>
              <w:jc w:val="center"/>
              <w:rPr>
                <w:i/>
                <w:iCs/>
              </w:rPr>
            </w:pPr>
            <w:r w:rsidRPr="00931F52">
              <w:rPr>
                <w:i/>
                <w:iCs/>
              </w:rPr>
              <w:t>CW_CW</w:t>
            </w:r>
          </w:p>
        </w:tc>
        <w:tc>
          <w:tcPr>
            <w:tcW w:w="1701" w:type="dxa"/>
            <w:vMerge w:val="restart"/>
            <w:shd w:val="clear" w:color="auto" w:fill="FBE4D5" w:themeFill="accent2" w:themeFillTint="33"/>
            <w:vAlign w:val="center"/>
          </w:tcPr>
          <w:p w14:paraId="745CA6B3" w14:textId="044BFBCF" w:rsidR="00931F52" w:rsidRDefault="00931F52" w:rsidP="00FD302F">
            <w:pPr>
              <w:bidi w:val="0"/>
              <w:spacing w:line="480" w:lineRule="auto"/>
              <w:jc w:val="center"/>
            </w:pPr>
            <w:r>
              <w:t>Discrimination</w:t>
            </w:r>
          </w:p>
        </w:tc>
        <w:tc>
          <w:tcPr>
            <w:tcW w:w="1797" w:type="dxa"/>
            <w:vMerge w:val="restart"/>
            <w:shd w:val="clear" w:color="auto" w:fill="FBE4D5" w:themeFill="accent2" w:themeFillTint="33"/>
            <w:vAlign w:val="center"/>
          </w:tcPr>
          <w:p w14:paraId="3ECFAF4F" w14:textId="173616E7" w:rsidR="00931F52" w:rsidRDefault="00931F52" w:rsidP="00FD302F">
            <w:pPr>
              <w:bidi w:val="0"/>
              <w:spacing w:line="480" w:lineRule="auto"/>
              <w:jc w:val="center"/>
            </w:pPr>
            <w:r>
              <w:t>Counterclockwise</w:t>
            </w:r>
          </w:p>
        </w:tc>
        <w:tc>
          <w:tcPr>
            <w:tcW w:w="1797" w:type="dxa"/>
            <w:vMerge w:val="restart"/>
            <w:shd w:val="clear" w:color="auto" w:fill="FBE4D5" w:themeFill="accent2" w:themeFillTint="33"/>
            <w:vAlign w:val="center"/>
          </w:tcPr>
          <w:p w14:paraId="06948335" w14:textId="34B724DD" w:rsidR="00931F52" w:rsidRDefault="00931F52" w:rsidP="00FD302F">
            <w:pPr>
              <w:bidi w:val="0"/>
              <w:spacing w:line="480" w:lineRule="auto"/>
              <w:jc w:val="center"/>
            </w:pPr>
            <w:r>
              <w:t>Clockwise</w:t>
            </w:r>
          </w:p>
        </w:tc>
      </w:tr>
      <w:tr w:rsidR="00931F52" w14:paraId="2A72152B" w14:textId="77777777" w:rsidTr="00931F52">
        <w:tc>
          <w:tcPr>
            <w:tcW w:w="440" w:type="dxa"/>
            <w:shd w:val="clear" w:color="auto" w:fill="FBE4D5" w:themeFill="accent2" w:themeFillTint="33"/>
            <w:vAlign w:val="center"/>
          </w:tcPr>
          <w:p w14:paraId="584E4FE8" w14:textId="7BF5C087" w:rsidR="00931F52" w:rsidRPr="00931F52" w:rsidRDefault="00931F52" w:rsidP="00FD302F">
            <w:pPr>
              <w:bidi w:val="0"/>
              <w:spacing w:line="480" w:lineRule="auto"/>
              <w:rPr>
                <w:i/>
                <w:iCs/>
              </w:rPr>
            </w:pPr>
            <w:r>
              <w:rPr>
                <w:i/>
                <w:iCs/>
              </w:rPr>
              <w:t>6</w:t>
            </w:r>
          </w:p>
        </w:tc>
        <w:tc>
          <w:tcPr>
            <w:tcW w:w="1672" w:type="dxa"/>
            <w:shd w:val="clear" w:color="auto" w:fill="FBE4D5" w:themeFill="accent2" w:themeFillTint="33"/>
            <w:vAlign w:val="center"/>
          </w:tcPr>
          <w:p w14:paraId="7FE7D38B" w14:textId="43ABF105" w:rsidR="00931F52" w:rsidRPr="00931F52" w:rsidRDefault="00931F52" w:rsidP="00FD302F">
            <w:pPr>
              <w:bidi w:val="0"/>
              <w:spacing w:line="480" w:lineRule="auto"/>
              <w:jc w:val="center"/>
              <w:rPr>
                <w:i/>
                <w:iCs/>
              </w:rPr>
            </w:pPr>
            <w:r>
              <w:rPr>
                <w:i/>
                <w:iCs/>
              </w:rPr>
              <w:t>CW_CW_conf</w:t>
            </w:r>
          </w:p>
        </w:tc>
        <w:tc>
          <w:tcPr>
            <w:tcW w:w="1701" w:type="dxa"/>
            <w:vMerge/>
            <w:shd w:val="clear" w:color="auto" w:fill="FBE4D5" w:themeFill="accent2" w:themeFillTint="33"/>
            <w:vAlign w:val="center"/>
          </w:tcPr>
          <w:p w14:paraId="7BAB6A03"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527FE22F"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10632ED0" w14:textId="77777777" w:rsidR="00931F52" w:rsidRDefault="00931F52" w:rsidP="00FD302F">
            <w:pPr>
              <w:bidi w:val="0"/>
              <w:spacing w:line="480" w:lineRule="auto"/>
              <w:jc w:val="center"/>
            </w:pPr>
          </w:p>
        </w:tc>
      </w:tr>
      <w:tr w:rsidR="00931F52" w14:paraId="574A927F" w14:textId="77777777" w:rsidTr="00931F52">
        <w:tc>
          <w:tcPr>
            <w:tcW w:w="440" w:type="dxa"/>
            <w:shd w:val="clear" w:color="auto" w:fill="D9E2F3" w:themeFill="accent1" w:themeFillTint="33"/>
            <w:vAlign w:val="center"/>
          </w:tcPr>
          <w:p w14:paraId="2316EA25" w14:textId="65540C04" w:rsidR="00931F52" w:rsidRPr="00931F52" w:rsidRDefault="00931F52" w:rsidP="00FD302F">
            <w:pPr>
              <w:bidi w:val="0"/>
              <w:spacing w:line="480" w:lineRule="auto"/>
              <w:rPr>
                <w:i/>
                <w:iCs/>
              </w:rPr>
            </w:pPr>
            <w:r>
              <w:rPr>
                <w:i/>
                <w:iCs/>
              </w:rPr>
              <w:t>7</w:t>
            </w:r>
          </w:p>
        </w:tc>
        <w:tc>
          <w:tcPr>
            <w:tcW w:w="1672" w:type="dxa"/>
            <w:shd w:val="clear" w:color="auto" w:fill="D9E2F3" w:themeFill="accent1" w:themeFillTint="33"/>
            <w:vAlign w:val="center"/>
          </w:tcPr>
          <w:p w14:paraId="75A2D814" w14:textId="6E90963D" w:rsidR="00931F52" w:rsidRPr="00931F52" w:rsidRDefault="00931F52" w:rsidP="00FD302F">
            <w:pPr>
              <w:bidi w:val="0"/>
              <w:spacing w:line="480" w:lineRule="auto"/>
              <w:jc w:val="center"/>
              <w:rPr>
                <w:i/>
                <w:iCs/>
              </w:rPr>
            </w:pPr>
            <w:r>
              <w:rPr>
                <w:i/>
                <w:iCs/>
              </w:rPr>
              <w:t>CCW_CCW</w:t>
            </w:r>
          </w:p>
        </w:tc>
        <w:tc>
          <w:tcPr>
            <w:tcW w:w="1701" w:type="dxa"/>
            <w:vMerge w:val="restart"/>
            <w:shd w:val="clear" w:color="auto" w:fill="D9E2F3" w:themeFill="accent1" w:themeFillTint="33"/>
            <w:vAlign w:val="center"/>
          </w:tcPr>
          <w:p w14:paraId="03485FB8" w14:textId="2C6FC039" w:rsidR="00931F52" w:rsidRDefault="00931F52" w:rsidP="00FD302F">
            <w:pPr>
              <w:bidi w:val="0"/>
              <w:spacing w:line="480" w:lineRule="auto"/>
              <w:jc w:val="center"/>
            </w:pPr>
            <w:r>
              <w:t>Discrimination</w:t>
            </w:r>
          </w:p>
        </w:tc>
        <w:tc>
          <w:tcPr>
            <w:tcW w:w="1797" w:type="dxa"/>
            <w:vMerge w:val="restart"/>
            <w:shd w:val="clear" w:color="auto" w:fill="D9E2F3" w:themeFill="accent1" w:themeFillTint="33"/>
            <w:vAlign w:val="center"/>
          </w:tcPr>
          <w:p w14:paraId="360DCB74" w14:textId="1453D149" w:rsidR="00931F52" w:rsidRDefault="00931F52" w:rsidP="00FD302F">
            <w:pPr>
              <w:bidi w:val="0"/>
              <w:spacing w:line="480" w:lineRule="auto"/>
              <w:jc w:val="center"/>
            </w:pPr>
            <w:r>
              <w:t>Counterclockwise</w:t>
            </w:r>
          </w:p>
        </w:tc>
        <w:tc>
          <w:tcPr>
            <w:tcW w:w="1797" w:type="dxa"/>
            <w:vMerge w:val="restart"/>
            <w:shd w:val="clear" w:color="auto" w:fill="D9E2F3" w:themeFill="accent1" w:themeFillTint="33"/>
            <w:vAlign w:val="center"/>
          </w:tcPr>
          <w:p w14:paraId="6735238F" w14:textId="3F1DEFFF" w:rsidR="00931F52" w:rsidRDefault="00931F52" w:rsidP="00FD302F">
            <w:pPr>
              <w:bidi w:val="0"/>
              <w:spacing w:line="480" w:lineRule="auto"/>
              <w:jc w:val="center"/>
            </w:pPr>
            <w:r>
              <w:t>Counterclockwise</w:t>
            </w:r>
          </w:p>
        </w:tc>
      </w:tr>
      <w:tr w:rsidR="00931F52" w14:paraId="332B0455" w14:textId="77777777" w:rsidTr="00931F52">
        <w:tc>
          <w:tcPr>
            <w:tcW w:w="440" w:type="dxa"/>
            <w:shd w:val="clear" w:color="auto" w:fill="D9E2F3" w:themeFill="accent1" w:themeFillTint="33"/>
            <w:vAlign w:val="center"/>
          </w:tcPr>
          <w:p w14:paraId="3498FF79" w14:textId="7E61DC5A" w:rsidR="00931F52" w:rsidRPr="00931F52" w:rsidRDefault="00931F52" w:rsidP="00FD302F">
            <w:pPr>
              <w:bidi w:val="0"/>
              <w:spacing w:line="480" w:lineRule="auto"/>
              <w:rPr>
                <w:i/>
                <w:iCs/>
              </w:rPr>
            </w:pPr>
            <w:r>
              <w:rPr>
                <w:i/>
                <w:iCs/>
              </w:rPr>
              <w:t>8</w:t>
            </w:r>
          </w:p>
        </w:tc>
        <w:tc>
          <w:tcPr>
            <w:tcW w:w="1672" w:type="dxa"/>
            <w:shd w:val="clear" w:color="auto" w:fill="D9E2F3" w:themeFill="accent1" w:themeFillTint="33"/>
            <w:vAlign w:val="center"/>
          </w:tcPr>
          <w:p w14:paraId="62E2EB71" w14:textId="3BE08F42" w:rsidR="00931F52" w:rsidRPr="00931F52" w:rsidRDefault="00931F52" w:rsidP="00FD302F">
            <w:pPr>
              <w:bidi w:val="0"/>
              <w:spacing w:line="480" w:lineRule="auto"/>
              <w:jc w:val="center"/>
              <w:rPr>
                <w:i/>
                <w:iCs/>
              </w:rPr>
            </w:pPr>
            <w:r>
              <w:rPr>
                <w:i/>
                <w:iCs/>
              </w:rPr>
              <w:t>CCW_CCW_conf</w:t>
            </w:r>
          </w:p>
        </w:tc>
        <w:tc>
          <w:tcPr>
            <w:tcW w:w="1701" w:type="dxa"/>
            <w:vMerge/>
            <w:shd w:val="clear" w:color="auto" w:fill="D9E2F3" w:themeFill="accent1" w:themeFillTint="33"/>
            <w:vAlign w:val="center"/>
          </w:tcPr>
          <w:p w14:paraId="366F2C63" w14:textId="77777777" w:rsidR="00931F52" w:rsidRDefault="00931F52" w:rsidP="00FD302F">
            <w:pPr>
              <w:bidi w:val="0"/>
              <w:spacing w:line="480" w:lineRule="auto"/>
              <w:jc w:val="center"/>
            </w:pPr>
          </w:p>
        </w:tc>
        <w:tc>
          <w:tcPr>
            <w:tcW w:w="1797" w:type="dxa"/>
            <w:vMerge/>
            <w:shd w:val="clear" w:color="auto" w:fill="D9E2F3" w:themeFill="accent1" w:themeFillTint="33"/>
            <w:vAlign w:val="center"/>
          </w:tcPr>
          <w:p w14:paraId="04F9D400" w14:textId="77777777" w:rsidR="00931F52" w:rsidRDefault="00931F52" w:rsidP="00FD302F">
            <w:pPr>
              <w:bidi w:val="0"/>
              <w:spacing w:line="480" w:lineRule="auto"/>
              <w:jc w:val="center"/>
            </w:pPr>
          </w:p>
        </w:tc>
        <w:tc>
          <w:tcPr>
            <w:tcW w:w="1797" w:type="dxa"/>
            <w:vMerge/>
            <w:shd w:val="clear" w:color="auto" w:fill="D9E2F3" w:themeFill="accent1" w:themeFillTint="33"/>
            <w:vAlign w:val="center"/>
          </w:tcPr>
          <w:p w14:paraId="71FCABE8" w14:textId="77777777" w:rsidR="00931F52" w:rsidRDefault="00931F52" w:rsidP="00FD302F">
            <w:pPr>
              <w:bidi w:val="0"/>
              <w:spacing w:line="480" w:lineRule="auto"/>
              <w:jc w:val="center"/>
            </w:pPr>
          </w:p>
        </w:tc>
      </w:tr>
      <w:tr w:rsidR="00931F52" w14:paraId="2EF3E601" w14:textId="77777777" w:rsidTr="00931F52">
        <w:tc>
          <w:tcPr>
            <w:tcW w:w="440" w:type="dxa"/>
            <w:shd w:val="clear" w:color="auto" w:fill="D9E2F3" w:themeFill="accent1" w:themeFillTint="33"/>
            <w:vAlign w:val="center"/>
          </w:tcPr>
          <w:p w14:paraId="2FA96D78" w14:textId="0B4F7710" w:rsidR="00931F52" w:rsidRDefault="00931F52" w:rsidP="00FD302F">
            <w:pPr>
              <w:bidi w:val="0"/>
              <w:spacing w:line="480" w:lineRule="auto"/>
              <w:rPr>
                <w:i/>
                <w:iCs/>
              </w:rPr>
            </w:pPr>
            <w:r>
              <w:rPr>
                <w:i/>
                <w:iCs/>
              </w:rPr>
              <w:t>9</w:t>
            </w:r>
          </w:p>
        </w:tc>
        <w:tc>
          <w:tcPr>
            <w:tcW w:w="1672" w:type="dxa"/>
            <w:shd w:val="clear" w:color="auto" w:fill="D9E2F3" w:themeFill="accent1" w:themeFillTint="33"/>
            <w:vAlign w:val="center"/>
          </w:tcPr>
          <w:p w14:paraId="11D95329" w14:textId="45972E6B" w:rsidR="00931F52" w:rsidRDefault="00931F52" w:rsidP="00FD302F">
            <w:pPr>
              <w:bidi w:val="0"/>
              <w:spacing w:line="480" w:lineRule="auto"/>
              <w:jc w:val="center"/>
              <w:rPr>
                <w:i/>
                <w:iCs/>
              </w:rPr>
            </w:pPr>
            <w:r>
              <w:rPr>
                <w:i/>
                <w:iCs/>
              </w:rPr>
              <w:t>Y_Y</w:t>
            </w:r>
          </w:p>
        </w:tc>
        <w:tc>
          <w:tcPr>
            <w:tcW w:w="1701" w:type="dxa"/>
            <w:vMerge w:val="restart"/>
            <w:shd w:val="clear" w:color="auto" w:fill="D9E2F3" w:themeFill="accent1" w:themeFillTint="33"/>
            <w:vAlign w:val="center"/>
          </w:tcPr>
          <w:p w14:paraId="59581912" w14:textId="33D41482" w:rsidR="00931F52" w:rsidRDefault="00931F52" w:rsidP="00FD302F">
            <w:pPr>
              <w:bidi w:val="0"/>
              <w:spacing w:line="480" w:lineRule="auto"/>
              <w:jc w:val="center"/>
            </w:pPr>
            <w:r>
              <w:t>Detection</w:t>
            </w:r>
          </w:p>
        </w:tc>
        <w:tc>
          <w:tcPr>
            <w:tcW w:w="1797" w:type="dxa"/>
            <w:vMerge w:val="restart"/>
            <w:shd w:val="clear" w:color="auto" w:fill="D9E2F3" w:themeFill="accent1" w:themeFillTint="33"/>
            <w:vAlign w:val="center"/>
          </w:tcPr>
          <w:p w14:paraId="23C6A4D4" w14:textId="4A5B7862" w:rsidR="00931F52" w:rsidRDefault="00931F52" w:rsidP="00FD302F">
            <w:pPr>
              <w:bidi w:val="0"/>
              <w:spacing w:line="480" w:lineRule="auto"/>
              <w:jc w:val="center"/>
            </w:pPr>
            <w:r>
              <w:t>Signal</w:t>
            </w:r>
          </w:p>
        </w:tc>
        <w:tc>
          <w:tcPr>
            <w:tcW w:w="1797" w:type="dxa"/>
            <w:vMerge w:val="restart"/>
            <w:shd w:val="clear" w:color="auto" w:fill="D9E2F3" w:themeFill="accent1" w:themeFillTint="33"/>
            <w:vAlign w:val="center"/>
          </w:tcPr>
          <w:p w14:paraId="16AE11F7" w14:textId="02FC74A5" w:rsidR="00931F52" w:rsidRDefault="00931F52" w:rsidP="00FD302F">
            <w:pPr>
              <w:bidi w:val="0"/>
              <w:spacing w:line="480" w:lineRule="auto"/>
              <w:jc w:val="center"/>
            </w:pPr>
            <w:r>
              <w:t>Yes</w:t>
            </w:r>
          </w:p>
        </w:tc>
      </w:tr>
      <w:tr w:rsidR="00931F52" w14:paraId="24BF25A3" w14:textId="77777777" w:rsidTr="00931F52">
        <w:tc>
          <w:tcPr>
            <w:tcW w:w="440" w:type="dxa"/>
            <w:shd w:val="clear" w:color="auto" w:fill="D9E2F3" w:themeFill="accent1" w:themeFillTint="33"/>
            <w:vAlign w:val="center"/>
          </w:tcPr>
          <w:p w14:paraId="4B63A94F" w14:textId="11B9F795" w:rsidR="00931F52" w:rsidRDefault="00931F52" w:rsidP="00FD302F">
            <w:pPr>
              <w:bidi w:val="0"/>
              <w:spacing w:line="480" w:lineRule="auto"/>
              <w:rPr>
                <w:i/>
                <w:iCs/>
              </w:rPr>
            </w:pPr>
            <w:r>
              <w:rPr>
                <w:i/>
                <w:iCs/>
              </w:rPr>
              <w:t>10</w:t>
            </w:r>
          </w:p>
        </w:tc>
        <w:tc>
          <w:tcPr>
            <w:tcW w:w="1672" w:type="dxa"/>
            <w:shd w:val="clear" w:color="auto" w:fill="D9E2F3" w:themeFill="accent1" w:themeFillTint="33"/>
            <w:vAlign w:val="center"/>
          </w:tcPr>
          <w:p w14:paraId="49631ADC" w14:textId="74E5EAF8" w:rsidR="00931F52" w:rsidRDefault="00931F52" w:rsidP="00FD302F">
            <w:pPr>
              <w:bidi w:val="0"/>
              <w:spacing w:line="480" w:lineRule="auto"/>
              <w:jc w:val="center"/>
              <w:rPr>
                <w:i/>
                <w:iCs/>
              </w:rPr>
            </w:pPr>
            <w:r>
              <w:rPr>
                <w:i/>
                <w:iCs/>
              </w:rPr>
              <w:t>Y_Y_conf</w:t>
            </w:r>
          </w:p>
        </w:tc>
        <w:tc>
          <w:tcPr>
            <w:tcW w:w="1701" w:type="dxa"/>
            <w:vMerge/>
            <w:shd w:val="clear" w:color="auto" w:fill="D9E2F3" w:themeFill="accent1" w:themeFillTint="33"/>
            <w:vAlign w:val="center"/>
          </w:tcPr>
          <w:p w14:paraId="7A0A379F" w14:textId="77777777" w:rsidR="00931F52" w:rsidRDefault="00931F52" w:rsidP="00FD302F">
            <w:pPr>
              <w:bidi w:val="0"/>
              <w:spacing w:line="480" w:lineRule="auto"/>
              <w:jc w:val="center"/>
            </w:pPr>
          </w:p>
        </w:tc>
        <w:tc>
          <w:tcPr>
            <w:tcW w:w="1797" w:type="dxa"/>
            <w:vMerge/>
            <w:shd w:val="clear" w:color="auto" w:fill="D9E2F3" w:themeFill="accent1" w:themeFillTint="33"/>
            <w:vAlign w:val="center"/>
          </w:tcPr>
          <w:p w14:paraId="7504B676" w14:textId="77777777" w:rsidR="00931F52" w:rsidRDefault="00931F52" w:rsidP="00FD302F">
            <w:pPr>
              <w:bidi w:val="0"/>
              <w:spacing w:line="480" w:lineRule="auto"/>
              <w:jc w:val="center"/>
            </w:pPr>
          </w:p>
        </w:tc>
        <w:tc>
          <w:tcPr>
            <w:tcW w:w="1797" w:type="dxa"/>
            <w:vMerge/>
            <w:shd w:val="clear" w:color="auto" w:fill="D9E2F3" w:themeFill="accent1" w:themeFillTint="33"/>
            <w:vAlign w:val="center"/>
          </w:tcPr>
          <w:p w14:paraId="50D8B5B1" w14:textId="77777777" w:rsidR="00931F52" w:rsidRDefault="00931F52" w:rsidP="00FD302F">
            <w:pPr>
              <w:bidi w:val="0"/>
              <w:spacing w:line="480" w:lineRule="auto"/>
              <w:jc w:val="center"/>
            </w:pPr>
          </w:p>
        </w:tc>
      </w:tr>
      <w:tr w:rsidR="00931F52" w14:paraId="46B30029" w14:textId="77777777" w:rsidTr="00931F52">
        <w:tc>
          <w:tcPr>
            <w:tcW w:w="440" w:type="dxa"/>
            <w:shd w:val="clear" w:color="auto" w:fill="FBE4D5" w:themeFill="accent2" w:themeFillTint="33"/>
            <w:vAlign w:val="center"/>
          </w:tcPr>
          <w:p w14:paraId="3CE3D33F" w14:textId="6D25DA44" w:rsidR="00931F52" w:rsidRDefault="00931F52" w:rsidP="00FD302F">
            <w:pPr>
              <w:bidi w:val="0"/>
              <w:spacing w:line="480" w:lineRule="auto"/>
              <w:rPr>
                <w:i/>
                <w:iCs/>
              </w:rPr>
            </w:pPr>
            <w:r>
              <w:rPr>
                <w:i/>
                <w:iCs/>
              </w:rPr>
              <w:t>11</w:t>
            </w:r>
          </w:p>
        </w:tc>
        <w:tc>
          <w:tcPr>
            <w:tcW w:w="1672" w:type="dxa"/>
            <w:shd w:val="clear" w:color="auto" w:fill="FBE4D5" w:themeFill="accent2" w:themeFillTint="33"/>
            <w:vAlign w:val="center"/>
          </w:tcPr>
          <w:p w14:paraId="0B2BFCD2" w14:textId="269AAD80" w:rsidR="00931F52" w:rsidRDefault="00931F52" w:rsidP="00FD302F">
            <w:pPr>
              <w:bidi w:val="0"/>
              <w:spacing w:line="480" w:lineRule="auto"/>
              <w:jc w:val="center"/>
              <w:rPr>
                <w:i/>
                <w:iCs/>
              </w:rPr>
            </w:pPr>
            <w:r>
              <w:rPr>
                <w:i/>
                <w:iCs/>
              </w:rPr>
              <w:t>Y_N</w:t>
            </w:r>
          </w:p>
        </w:tc>
        <w:tc>
          <w:tcPr>
            <w:tcW w:w="1701" w:type="dxa"/>
            <w:vMerge w:val="restart"/>
            <w:shd w:val="clear" w:color="auto" w:fill="FBE4D5" w:themeFill="accent2" w:themeFillTint="33"/>
            <w:vAlign w:val="center"/>
          </w:tcPr>
          <w:p w14:paraId="318EAB1A" w14:textId="27AE564E" w:rsidR="00931F52" w:rsidRDefault="00931F52" w:rsidP="00FD302F">
            <w:pPr>
              <w:bidi w:val="0"/>
              <w:spacing w:line="480" w:lineRule="auto"/>
              <w:jc w:val="center"/>
            </w:pPr>
            <w:r>
              <w:t>Detection</w:t>
            </w:r>
          </w:p>
        </w:tc>
        <w:tc>
          <w:tcPr>
            <w:tcW w:w="1797" w:type="dxa"/>
            <w:vMerge w:val="restart"/>
            <w:shd w:val="clear" w:color="auto" w:fill="FBE4D5" w:themeFill="accent2" w:themeFillTint="33"/>
            <w:vAlign w:val="center"/>
          </w:tcPr>
          <w:p w14:paraId="4946E1BB" w14:textId="769E768C" w:rsidR="00931F52" w:rsidRDefault="00931F52" w:rsidP="00FD302F">
            <w:pPr>
              <w:bidi w:val="0"/>
              <w:spacing w:line="480" w:lineRule="auto"/>
              <w:jc w:val="center"/>
            </w:pPr>
            <w:r>
              <w:t>Signal</w:t>
            </w:r>
          </w:p>
        </w:tc>
        <w:tc>
          <w:tcPr>
            <w:tcW w:w="1797" w:type="dxa"/>
            <w:vMerge w:val="restart"/>
            <w:shd w:val="clear" w:color="auto" w:fill="FBE4D5" w:themeFill="accent2" w:themeFillTint="33"/>
            <w:vAlign w:val="center"/>
          </w:tcPr>
          <w:p w14:paraId="3F4EA23E" w14:textId="2B182DCD" w:rsidR="00931F52" w:rsidRDefault="00931F52" w:rsidP="00FD302F">
            <w:pPr>
              <w:bidi w:val="0"/>
              <w:spacing w:line="480" w:lineRule="auto"/>
              <w:jc w:val="center"/>
            </w:pPr>
            <w:r>
              <w:t>No</w:t>
            </w:r>
          </w:p>
        </w:tc>
      </w:tr>
      <w:tr w:rsidR="00931F52" w14:paraId="4F8A3EE0" w14:textId="77777777" w:rsidTr="00931F52">
        <w:tc>
          <w:tcPr>
            <w:tcW w:w="440" w:type="dxa"/>
            <w:shd w:val="clear" w:color="auto" w:fill="FBE4D5" w:themeFill="accent2" w:themeFillTint="33"/>
            <w:vAlign w:val="center"/>
          </w:tcPr>
          <w:p w14:paraId="4E0857B8" w14:textId="238683C4" w:rsidR="00931F52" w:rsidRDefault="00931F52" w:rsidP="00FD302F">
            <w:pPr>
              <w:bidi w:val="0"/>
              <w:spacing w:line="480" w:lineRule="auto"/>
              <w:rPr>
                <w:i/>
                <w:iCs/>
              </w:rPr>
            </w:pPr>
            <w:r>
              <w:rPr>
                <w:i/>
                <w:iCs/>
              </w:rPr>
              <w:t>12</w:t>
            </w:r>
          </w:p>
        </w:tc>
        <w:tc>
          <w:tcPr>
            <w:tcW w:w="1672" w:type="dxa"/>
            <w:shd w:val="clear" w:color="auto" w:fill="FBE4D5" w:themeFill="accent2" w:themeFillTint="33"/>
            <w:vAlign w:val="center"/>
          </w:tcPr>
          <w:p w14:paraId="311A0D3B" w14:textId="03C9195E" w:rsidR="00931F52" w:rsidRDefault="00931F52" w:rsidP="00FD302F">
            <w:pPr>
              <w:bidi w:val="0"/>
              <w:spacing w:line="480" w:lineRule="auto"/>
              <w:jc w:val="center"/>
              <w:rPr>
                <w:i/>
                <w:iCs/>
              </w:rPr>
            </w:pPr>
            <w:r>
              <w:rPr>
                <w:i/>
                <w:iCs/>
              </w:rPr>
              <w:t>Y_N_conf</w:t>
            </w:r>
          </w:p>
        </w:tc>
        <w:tc>
          <w:tcPr>
            <w:tcW w:w="1701" w:type="dxa"/>
            <w:vMerge/>
            <w:shd w:val="clear" w:color="auto" w:fill="FBE4D5" w:themeFill="accent2" w:themeFillTint="33"/>
            <w:vAlign w:val="center"/>
          </w:tcPr>
          <w:p w14:paraId="4F7A4CAD" w14:textId="4E13B4B7" w:rsidR="00931F52" w:rsidRDefault="00931F52" w:rsidP="00FD302F">
            <w:pPr>
              <w:bidi w:val="0"/>
              <w:spacing w:line="480" w:lineRule="auto"/>
              <w:jc w:val="center"/>
            </w:pPr>
          </w:p>
        </w:tc>
        <w:tc>
          <w:tcPr>
            <w:tcW w:w="1797" w:type="dxa"/>
            <w:vMerge/>
            <w:shd w:val="clear" w:color="auto" w:fill="FBE4D5" w:themeFill="accent2" w:themeFillTint="33"/>
            <w:vAlign w:val="center"/>
          </w:tcPr>
          <w:p w14:paraId="21DC6430"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1EFC4906" w14:textId="77777777" w:rsidR="00931F52" w:rsidRDefault="00931F52" w:rsidP="00FD302F">
            <w:pPr>
              <w:bidi w:val="0"/>
              <w:spacing w:line="480" w:lineRule="auto"/>
              <w:jc w:val="center"/>
            </w:pPr>
          </w:p>
        </w:tc>
      </w:tr>
      <w:tr w:rsidR="00931F52" w14:paraId="278981C5" w14:textId="77777777" w:rsidTr="00931F52">
        <w:tc>
          <w:tcPr>
            <w:tcW w:w="440" w:type="dxa"/>
            <w:shd w:val="clear" w:color="auto" w:fill="FBE4D5" w:themeFill="accent2" w:themeFillTint="33"/>
            <w:vAlign w:val="center"/>
          </w:tcPr>
          <w:p w14:paraId="64F79ACF" w14:textId="7600CCAB" w:rsidR="00931F52" w:rsidRDefault="00931F52" w:rsidP="00FD302F">
            <w:pPr>
              <w:bidi w:val="0"/>
              <w:spacing w:line="480" w:lineRule="auto"/>
              <w:rPr>
                <w:i/>
                <w:iCs/>
              </w:rPr>
            </w:pPr>
            <w:r>
              <w:rPr>
                <w:i/>
                <w:iCs/>
              </w:rPr>
              <w:t>13</w:t>
            </w:r>
          </w:p>
        </w:tc>
        <w:tc>
          <w:tcPr>
            <w:tcW w:w="1672" w:type="dxa"/>
            <w:shd w:val="clear" w:color="auto" w:fill="FBE4D5" w:themeFill="accent2" w:themeFillTint="33"/>
            <w:vAlign w:val="center"/>
          </w:tcPr>
          <w:p w14:paraId="09FAE665" w14:textId="6B7A3803" w:rsidR="00931F52" w:rsidRDefault="00931F52" w:rsidP="00FD302F">
            <w:pPr>
              <w:bidi w:val="0"/>
              <w:spacing w:line="480" w:lineRule="auto"/>
              <w:jc w:val="center"/>
              <w:rPr>
                <w:i/>
                <w:iCs/>
              </w:rPr>
            </w:pPr>
            <w:r>
              <w:rPr>
                <w:i/>
                <w:iCs/>
              </w:rPr>
              <w:t>N_Y</w:t>
            </w:r>
          </w:p>
        </w:tc>
        <w:tc>
          <w:tcPr>
            <w:tcW w:w="1701" w:type="dxa"/>
            <w:vMerge w:val="restart"/>
            <w:shd w:val="clear" w:color="auto" w:fill="FBE4D5" w:themeFill="accent2" w:themeFillTint="33"/>
            <w:vAlign w:val="center"/>
          </w:tcPr>
          <w:p w14:paraId="79657972" w14:textId="77777777" w:rsidR="00931F52" w:rsidRDefault="00931F52" w:rsidP="00FD302F">
            <w:pPr>
              <w:bidi w:val="0"/>
              <w:spacing w:line="480" w:lineRule="auto"/>
              <w:jc w:val="center"/>
            </w:pPr>
            <w:r>
              <w:t>Detection</w:t>
            </w:r>
          </w:p>
        </w:tc>
        <w:tc>
          <w:tcPr>
            <w:tcW w:w="1797" w:type="dxa"/>
            <w:vMerge w:val="restart"/>
            <w:shd w:val="clear" w:color="auto" w:fill="FBE4D5" w:themeFill="accent2" w:themeFillTint="33"/>
            <w:vAlign w:val="center"/>
          </w:tcPr>
          <w:p w14:paraId="44F0F290" w14:textId="6170075F" w:rsidR="00931F52" w:rsidRDefault="00931F52" w:rsidP="00FD302F">
            <w:pPr>
              <w:bidi w:val="0"/>
              <w:spacing w:line="480" w:lineRule="auto"/>
              <w:jc w:val="center"/>
            </w:pPr>
            <w:r>
              <w:t>Noise</w:t>
            </w:r>
          </w:p>
        </w:tc>
        <w:tc>
          <w:tcPr>
            <w:tcW w:w="1797" w:type="dxa"/>
            <w:vMerge w:val="restart"/>
            <w:shd w:val="clear" w:color="auto" w:fill="FBE4D5" w:themeFill="accent2" w:themeFillTint="33"/>
            <w:vAlign w:val="center"/>
          </w:tcPr>
          <w:p w14:paraId="6A966ABB" w14:textId="77777777" w:rsidR="00931F52" w:rsidRDefault="00931F52" w:rsidP="00FD302F">
            <w:pPr>
              <w:bidi w:val="0"/>
              <w:spacing w:line="480" w:lineRule="auto"/>
              <w:jc w:val="center"/>
            </w:pPr>
            <w:r>
              <w:t>Yes</w:t>
            </w:r>
          </w:p>
        </w:tc>
      </w:tr>
      <w:tr w:rsidR="00931F52" w14:paraId="0728F68A" w14:textId="77777777" w:rsidTr="00931F52">
        <w:tc>
          <w:tcPr>
            <w:tcW w:w="440" w:type="dxa"/>
            <w:shd w:val="clear" w:color="auto" w:fill="FBE4D5" w:themeFill="accent2" w:themeFillTint="33"/>
            <w:vAlign w:val="center"/>
          </w:tcPr>
          <w:p w14:paraId="61442361" w14:textId="22492E7E" w:rsidR="00931F52" w:rsidRDefault="00931F52" w:rsidP="00FD302F">
            <w:pPr>
              <w:bidi w:val="0"/>
              <w:spacing w:line="480" w:lineRule="auto"/>
              <w:rPr>
                <w:i/>
                <w:iCs/>
              </w:rPr>
            </w:pPr>
            <w:r>
              <w:rPr>
                <w:i/>
                <w:iCs/>
              </w:rPr>
              <w:t>14</w:t>
            </w:r>
          </w:p>
        </w:tc>
        <w:tc>
          <w:tcPr>
            <w:tcW w:w="1672" w:type="dxa"/>
            <w:shd w:val="clear" w:color="auto" w:fill="FBE4D5" w:themeFill="accent2" w:themeFillTint="33"/>
            <w:vAlign w:val="center"/>
          </w:tcPr>
          <w:p w14:paraId="0E0E1EA7" w14:textId="1784DC11" w:rsidR="00931F52" w:rsidRDefault="00931F52" w:rsidP="00FD302F">
            <w:pPr>
              <w:bidi w:val="0"/>
              <w:spacing w:line="480" w:lineRule="auto"/>
              <w:jc w:val="center"/>
              <w:rPr>
                <w:i/>
                <w:iCs/>
              </w:rPr>
            </w:pPr>
            <w:r>
              <w:rPr>
                <w:i/>
                <w:iCs/>
              </w:rPr>
              <w:t>N_Y_conf</w:t>
            </w:r>
          </w:p>
        </w:tc>
        <w:tc>
          <w:tcPr>
            <w:tcW w:w="1701" w:type="dxa"/>
            <w:vMerge/>
            <w:shd w:val="clear" w:color="auto" w:fill="FBE4D5" w:themeFill="accent2" w:themeFillTint="33"/>
            <w:vAlign w:val="center"/>
          </w:tcPr>
          <w:p w14:paraId="4EBA9B0C"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67DB05E8"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587E7A5C" w14:textId="77777777" w:rsidR="00931F52" w:rsidRDefault="00931F52" w:rsidP="00FD302F">
            <w:pPr>
              <w:bidi w:val="0"/>
              <w:spacing w:line="480" w:lineRule="auto"/>
              <w:jc w:val="center"/>
            </w:pPr>
          </w:p>
        </w:tc>
      </w:tr>
      <w:tr w:rsidR="00931F52" w14:paraId="5E276DA6" w14:textId="77777777" w:rsidTr="00931F52">
        <w:tc>
          <w:tcPr>
            <w:tcW w:w="440" w:type="dxa"/>
            <w:shd w:val="clear" w:color="auto" w:fill="D9E2F3" w:themeFill="accent1" w:themeFillTint="33"/>
            <w:vAlign w:val="center"/>
          </w:tcPr>
          <w:p w14:paraId="21D7B908" w14:textId="0A34D3E7" w:rsidR="00931F52" w:rsidRDefault="00931F52" w:rsidP="00FD302F">
            <w:pPr>
              <w:bidi w:val="0"/>
              <w:spacing w:line="480" w:lineRule="auto"/>
              <w:rPr>
                <w:i/>
                <w:iCs/>
              </w:rPr>
            </w:pPr>
            <w:r>
              <w:rPr>
                <w:i/>
                <w:iCs/>
              </w:rPr>
              <w:t>15</w:t>
            </w:r>
          </w:p>
        </w:tc>
        <w:tc>
          <w:tcPr>
            <w:tcW w:w="1672" w:type="dxa"/>
            <w:shd w:val="clear" w:color="auto" w:fill="D9E2F3" w:themeFill="accent1" w:themeFillTint="33"/>
            <w:vAlign w:val="center"/>
          </w:tcPr>
          <w:p w14:paraId="6BE2227F" w14:textId="0DE5584F" w:rsidR="00931F52" w:rsidRDefault="00931F52" w:rsidP="00FD302F">
            <w:pPr>
              <w:bidi w:val="0"/>
              <w:spacing w:line="480" w:lineRule="auto"/>
              <w:jc w:val="center"/>
              <w:rPr>
                <w:i/>
                <w:iCs/>
              </w:rPr>
            </w:pPr>
            <w:r>
              <w:rPr>
                <w:i/>
                <w:iCs/>
              </w:rPr>
              <w:t>N_N</w:t>
            </w:r>
          </w:p>
        </w:tc>
        <w:tc>
          <w:tcPr>
            <w:tcW w:w="1701" w:type="dxa"/>
            <w:vMerge w:val="restart"/>
            <w:shd w:val="clear" w:color="auto" w:fill="D9E2F3" w:themeFill="accent1" w:themeFillTint="33"/>
            <w:vAlign w:val="center"/>
          </w:tcPr>
          <w:p w14:paraId="5D5263FC" w14:textId="77777777" w:rsidR="00931F52" w:rsidRDefault="00931F52" w:rsidP="00FD302F">
            <w:pPr>
              <w:bidi w:val="0"/>
              <w:spacing w:line="480" w:lineRule="auto"/>
              <w:jc w:val="center"/>
            </w:pPr>
            <w:r>
              <w:t>Detection</w:t>
            </w:r>
          </w:p>
        </w:tc>
        <w:tc>
          <w:tcPr>
            <w:tcW w:w="1797" w:type="dxa"/>
            <w:vMerge w:val="restart"/>
            <w:shd w:val="clear" w:color="auto" w:fill="D9E2F3" w:themeFill="accent1" w:themeFillTint="33"/>
            <w:vAlign w:val="center"/>
          </w:tcPr>
          <w:p w14:paraId="3CD2B282" w14:textId="7D6EC40F" w:rsidR="00931F52" w:rsidRDefault="00931F52" w:rsidP="00FD302F">
            <w:pPr>
              <w:bidi w:val="0"/>
              <w:spacing w:line="480" w:lineRule="auto"/>
              <w:jc w:val="center"/>
            </w:pPr>
            <w:r>
              <w:t>Noise</w:t>
            </w:r>
          </w:p>
        </w:tc>
        <w:tc>
          <w:tcPr>
            <w:tcW w:w="1797" w:type="dxa"/>
            <w:vMerge w:val="restart"/>
            <w:shd w:val="clear" w:color="auto" w:fill="D9E2F3" w:themeFill="accent1" w:themeFillTint="33"/>
            <w:vAlign w:val="center"/>
          </w:tcPr>
          <w:p w14:paraId="7A16F7A5" w14:textId="6E71A8C5" w:rsidR="00931F52" w:rsidRDefault="00931F52" w:rsidP="00FD302F">
            <w:pPr>
              <w:bidi w:val="0"/>
              <w:spacing w:line="480" w:lineRule="auto"/>
              <w:jc w:val="center"/>
            </w:pPr>
            <w:r>
              <w:t>No</w:t>
            </w:r>
          </w:p>
        </w:tc>
      </w:tr>
      <w:tr w:rsidR="00931F52" w14:paraId="67A90627" w14:textId="77777777" w:rsidTr="00931F52">
        <w:tc>
          <w:tcPr>
            <w:tcW w:w="440" w:type="dxa"/>
            <w:shd w:val="clear" w:color="auto" w:fill="D9E2F3" w:themeFill="accent1" w:themeFillTint="33"/>
            <w:vAlign w:val="center"/>
          </w:tcPr>
          <w:p w14:paraId="29A66B1F" w14:textId="13CDDF5D" w:rsidR="00931F52" w:rsidRDefault="00931F52" w:rsidP="00FD302F">
            <w:pPr>
              <w:bidi w:val="0"/>
              <w:spacing w:line="480" w:lineRule="auto"/>
              <w:rPr>
                <w:i/>
                <w:iCs/>
              </w:rPr>
            </w:pPr>
            <w:r>
              <w:rPr>
                <w:i/>
                <w:iCs/>
              </w:rPr>
              <w:t>16</w:t>
            </w:r>
          </w:p>
        </w:tc>
        <w:tc>
          <w:tcPr>
            <w:tcW w:w="1672" w:type="dxa"/>
            <w:shd w:val="clear" w:color="auto" w:fill="D9E2F3" w:themeFill="accent1" w:themeFillTint="33"/>
            <w:vAlign w:val="center"/>
          </w:tcPr>
          <w:p w14:paraId="70685ABA" w14:textId="7B3A86BA" w:rsidR="00931F52" w:rsidRDefault="00931F52" w:rsidP="00FD302F">
            <w:pPr>
              <w:bidi w:val="0"/>
              <w:spacing w:line="480" w:lineRule="auto"/>
              <w:jc w:val="center"/>
              <w:rPr>
                <w:i/>
                <w:iCs/>
              </w:rPr>
            </w:pPr>
            <w:r>
              <w:rPr>
                <w:i/>
                <w:iCs/>
              </w:rPr>
              <w:t>N_N_conf</w:t>
            </w:r>
          </w:p>
        </w:tc>
        <w:tc>
          <w:tcPr>
            <w:tcW w:w="1701" w:type="dxa"/>
            <w:vMerge/>
            <w:shd w:val="clear" w:color="auto" w:fill="D9E2F3" w:themeFill="accent1" w:themeFillTint="33"/>
            <w:vAlign w:val="center"/>
          </w:tcPr>
          <w:p w14:paraId="6E6D82EF" w14:textId="77777777" w:rsidR="00931F52" w:rsidRDefault="00931F52" w:rsidP="00FD302F">
            <w:pPr>
              <w:bidi w:val="0"/>
              <w:spacing w:line="480" w:lineRule="auto"/>
            </w:pPr>
          </w:p>
        </w:tc>
        <w:tc>
          <w:tcPr>
            <w:tcW w:w="1797" w:type="dxa"/>
            <w:vMerge/>
            <w:shd w:val="clear" w:color="auto" w:fill="D9E2F3" w:themeFill="accent1" w:themeFillTint="33"/>
            <w:vAlign w:val="center"/>
          </w:tcPr>
          <w:p w14:paraId="7A450448" w14:textId="77777777" w:rsidR="00931F52" w:rsidRDefault="00931F52" w:rsidP="00FD302F">
            <w:pPr>
              <w:bidi w:val="0"/>
              <w:spacing w:line="480" w:lineRule="auto"/>
            </w:pPr>
          </w:p>
        </w:tc>
        <w:tc>
          <w:tcPr>
            <w:tcW w:w="1797" w:type="dxa"/>
            <w:vMerge/>
            <w:shd w:val="clear" w:color="auto" w:fill="D9E2F3" w:themeFill="accent1" w:themeFillTint="33"/>
            <w:vAlign w:val="center"/>
          </w:tcPr>
          <w:p w14:paraId="44C228EE" w14:textId="77777777" w:rsidR="00931F52" w:rsidRDefault="00931F52" w:rsidP="00FD302F">
            <w:pPr>
              <w:bidi w:val="0"/>
              <w:spacing w:line="480" w:lineRule="auto"/>
            </w:pPr>
          </w:p>
        </w:tc>
      </w:tr>
    </w:tbl>
    <w:p w14:paraId="2239B73A" w14:textId="045AAB7B" w:rsidR="00931F52" w:rsidRDefault="00931F52" w:rsidP="00FD302F">
      <w:pPr>
        <w:bidi w:val="0"/>
        <w:spacing w:line="480" w:lineRule="auto"/>
      </w:pPr>
    </w:p>
    <w:p w14:paraId="25713A58" w14:textId="4B05AD84" w:rsidR="00931F52" w:rsidRDefault="00931F52" w:rsidP="00FD302F">
      <w:pPr>
        <w:bidi w:val="0"/>
        <w:spacing w:line="480" w:lineRule="auto"/>
      </w:pPr>
      <w:r>
        <w:t>Blue and red cells represent correct and incorrect responses, respectively.</w:t>
      </w:r>
    </w:p>
    <w:p w14:paraId="00921558" w14:textId="0968C383" w:rsidR="00931F52" w:rsidRDefault="00931F52" w:rsidP="00FD302F">
      <w:pPr>
        <w:bidi w:val="0"/>
        <w:spacing w:line="480" w:lineRule="auto"/>
      </w:pPr>
      <w:r>
        <w:lastRenderedPageBreak/>
        <w:t xml:space="preserve">In addition, </w:t>
      </w:r>
      <w:r w:rsidR="001F65FD">
        <w:t xml:space="preserve">trials in which the participant did not respond </w:t>
      </w:r>
      <w:r w:rsidR="00C534FE">
        <w:t>within the 1500 millisecond time frame</w:t>
      </w:r>
      <w:r w:rsidR="001F65FD">
        <w:t xml:space="preserve"> </w:t>
      </w:r>
      <w:commentRangeStart w:id="59"/>
      <w:r w:rsidR="001F65FD">
        <w:t xml:space="preserve">will be modeled by a separate regressor. </w:t>
      </w:r>
      <w:commentRangeEnd w:id="59"/>
      <w:r w:rsidR="000501F3">
        <w:rPr>
          <w:rStyle w:val="CommentReference"/>
        </w:rPr>
        <w:commentReference w:id="59"/>
      </w:r>
      <w:r w:rsidR="001F65FD">
        <w:t>T</w:t>
      </w:r>
      <w:r>
        <w:t xml:space="preserve">he design matrix will </w:t>
      </w:r>
      <w:r w:rsidR="001F65FD">
        <w:t xml:space="preserve">also </w:t>
      </w:r>
      <w:r>
        <w:t xml:space="preserve">include a run-wise constant term </w:t>
      </w:r>
      <w:r w:rsidR="001F65FD">
        <w:t xml:space="preserve">regressor, </w:t>
      </w:r>
      <w:r w:rsidR="00063904">
        <w:t xml:space="preserve">an instruction-screen regressor for the beginning of each block, </w:t>
      </w:r>
      <w:r w:rsidR="001F65FD">
        <w:t>four</w:t>
      </w:r>
      <w:r w:rsidR="002F2AB2">
        <w:t xml:space="preserve"> </w:t>
      </w:r>
      <w:r>
        <w:t>motor response regressor</w:t>
      </w:r>
      <w:r w:rsidR="002F2AB2">
        <w:t>s</w:t>
      </w:r>
      <w:r>
        <w:t xml:space="preserve"> for each of the </w:t>
      </w:r>
      <w:r w:rsidR="002F2AB2">
        <w:t>four</w:t>
      </w:r>
      <w:r>
        <w:t xml:space="preserve"> response buttons, motion regressor</w:t>
      </w:r>
      <w:r w:rsidR="00063904">
        <w:t xml:space="preserve">s (the </w:t>
      </w:r>
      <w:del w:id="60" w:author="Steve Fleming" w:date="2018-08-14T08:57:00Z">
        <w:r w:rsidR="00063904" w:rsidDel="00264535">
          <w:delText xml:space="preserve">first derivatives of the </w:delText>
        </w:r>
      </w:del>
      <w:r w:rsidR="00063904">
        <w:t>6 motion parameters</w:t>
      </w:r>
      <w:ins w:id="61" w:author="Steve Fleming" w:date="2018-08-14T08:57:00Z">
        <w:r w:rsidR="00264535">
          <w:t xml:space="preserve"> and their first derivatives</w:t>
        </w:r>
      </w:ins>
      <w:r w:rsidR="00063904">
        <w:t xml:space="preserve"> as extracted by SPM in the head motion correction preprocessing phase)</w:t>
      </w:r>
      <w:r>
        <w:t xml:space="preserve"> and </w:t>
      </w:r>
      <w:ins w:id="62" w:author="Steve Fleming" w:date="2018-08-14T08:57:00Z">
        <w:r w:rsidR="001D3A61">
          <w:t>regressors</w:t>
        </w:r>
        <w:r w:rsidR="001D3A61">
          <w:t xml:space="preserve"> for </w:t>
        </w:r>
      </w:ins>
      <w:r>
        <w:t>phys</w:t>
      </w:r>
      <w:r w:rsidR="001F65FD">
        <w:t>iological measures</w:t>
      </w:r>
      <w:del w:id="63" w:author="Steve Fleming" w:date="2018-08-14T08:57:00Z">
        <w:r w:rsidR="001F65FD" w:rsidDel="001D3A61">
          <w:delText xml:space="preserve"> regressor</w:delText>
        </w:r>
        <w:r w:rsidR="007D60F7" w:rsidDel="001D3A61">
          <w:delText>s</w:delText>
        </w:r>
      </w:del>
      <w:r w:rsidR="007D60F7">
        <w:t>.</w:t>
      </w:r>
      <w:r w:rsidR="001F65FD">
        <w:t xml:space="preserve"> </w:t>
      </w:r>
    </w:p>
    <w:p w14:paraId="4E8EE0F6" w14:textId="56975813" w:rsidR="00B2705E" w:rsidDel="006D5B58" w:rsidRDefault="00B2705E" w:rsidP="00FD302F">
      <w:pPr>
        <w:bidi w:val="0"/>
        <w:spacing w:line="480" w:lineRule="auto"/>
        <w:rPr>
          <w:del w:id="64" w:author="Steve Fleming" w:date="2018-08-14T08:59:00Z"/>
        </w:rPr>
      </w:pPr>
      <w:commentRangeStart w:id="65"/>
      <w:r>
        <w:t>We will apply the following contrasts to the voxel-wise beta estimates:</w:t>
      </w:r>
      <w:commentRangeEnd w:id="65"/>
      <w:r w:rsidR="001253B4">
        <w:rPr>
          <w:rStyle w:val="CommentReference"/>
        </w:rPr>
        <w:commentReference w:id="65"/>
      </w:r>
    </w:p>
    <w:p w14:paraId="304B1230" w14:textId="77777777" w:rsidR="00B2705E" w:rsidRDefault="00B2705E" w:rsidP="00FD302F">
      <w:pPr>
        <w:bidi w:val="0"/>
        <w:spacing w:line="480" w:lineRule="auto"/>
        <w:sectPr w:rsidR="00B2705E" w:rsidSect="00303CC8">
          <w:pgSz w:w="11906" w:h="16838"/>
          <w:pgMar w:top="1440" w:right="1800" w:bottom="1440" w:left="1800" w:header="708" w:footer="708" w:gutter="0"/>
          <w:cols w:space="708"/>
          <w:bidi/>
          <w:rtlGutter/>
          <w:docGrid w:linePitch="360"/>
        </w:sectPr>
      </w:pPr>
    </w:p>
    <w:p w14:paraId="061AAA68" w14:textId="780C9E10" w:rsidR="00B2705E" w:rsidRDefault="00B2705E" w:rsidP="00FD302F">
      <w:pPr>
        <w:bidi w:val="0"/>
        <w:spacing w:line="480" w:lineRule="auto"/>
      </w:pPr>
    </w:p>
    <w:tbl>
      <w:tblPr>
        <w:tblStyle w:val="GridTable1Light"/>
        <w:tblW w:w="0" w:type="auto"/>
        <w:tblLook w:val="04A0" w:firstRow="1" w:lastRow="0" w:firstColumn="1" w:lastColumn="0" w:noHBand="0" w:noVBand="1"/>
      </w:tblPr>
      <w:tblGrid>
        <w:gridCol w:w="5240"/>
        <w:gridCol w:w="3062"/>
      </w:tblGrid>
      <w:tr w:rsidR="00C856BB" w14:paraId="1C4B0BE8" w14:textId="77777777" w:rsidTr="005B0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5EF3E91D" w14:textId="1CC23A8E" w:rsidR="00C856BB" w:rsidRDefault="00C856BB" w:rsidP="00FD302F">
            <w:pPr>
              <w:bidi w:val="0"/>
              <w:spacing w:line="480" w:lineRule="auto"/>
            </w:pPr>
            <w:r>
              <w:t>Contrast</w:t>
            </w:r>
          </w:p>
        </w:tc>
        <w:tc>
          <w:tcPr>
            <w:tcW w:w="3062" w:type="dxa"/>
          </w:tcPr>
          <w:p w14:paraId="4E42D6ED" w14:textId="42BF6CB6" w:rsidR="00C856BB" w:rsidRDefault="00C856BB" w:rsidP="00FD302F">
            <w:pPr>
              <w:bidi w:val="0"/>
              <w:spacing w:line="480" w:lineRule="auto"/>
              <w:cnfStyle w:val="100000000000" w:firstRow="1" w:lastRow="0" w:firstColumn="0" w:lastColumn="0" w:oddVBand="0" w:evenVBand="0" w:oddHBand="0" w:evenHBand="0" w:firstRowFirstColumn="0" w:firstRowLastColumn="0" w:lastRowFirstColumn="0" w:lastRowLastColumn="0"/>
            </w:pPr>
            <w:r>
              <w:t>Interpretation</w:t>
            </w:r>
          </w:p>
        </w:tc>
      </w:tr>
      <w:tr w:rsidR="00C856BB" w14:paraId="789A7373"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624D9912" w14:textId="77777777" w:rsidR="00C856BB" w:rsidRPr="00C218EB" w:rsidRDefault="00C856BB" w:rsidP="00FD302F">
            <w:pPr>
              <w:pStyle w:val="ListParagraph"/>
              <w:numPr>
                <w:ilvl w:val="0"/>
                <w:numId w:val="15"/>
              </w:numPr>
              <w:bidi w:val="0"/>
              <w:spacing w:line="480" w:lineRule="auto"/>
            </w:pPr>
            <w:r w:rsidRPr="00C218EB">
              <w:t>Task</w:t>
            </w:r>
          </w:p>
          <w:p w14:paraId="03959220" w14:textId="45969674" w:rsidR="00C856BB" w:rsidRPr="00001B8C" w:rsidRDefault="00C218EB" w:rsidP="00FD302F">
            <w:pPr>
              <w:pStyle w:val="ListParagraph"/>
              <w:bidi w:val="0"/>
              <w:spacing w:line="480" w:lineRule="auto"/>
              <w:rPr>
                <w:b w:val="0"/>
                <w:bCs w:val="0"/>
              </w:rPr>
            </w:pPr>
            <w:r w:rsidRPr="004C1FC2">
              <w:rPr>
                <w:b w:val="0"/>
                <w:bCs w:val="0"/>
                <w:color w:val="4472C4" w:themeColor="accent1"/>
              </w:rPr>
              <w:t xml:space="preserve">(Y_Y + </w:t>
            </w:r>
            <w:r w:rsidR="00320E39" w:rsidRPr="004C1FC2">
              <w:rPr>
                <w:b w:val="0"/>
                <w:bCs w:val="0"/>
                <w:color w:val="4472C4" w:themeColor="accent1"/>
              </w:rPr>
              <w:t xml:space="preserve">Y_N + N_Y + </w:t>
            </w:r>
            <w:r w:rsidRPr="004C1FC2">
              <w:rPr>
                <w:b w:val="0"/>
                <w:bCs w:val="0"/>
                <w:color w:val="4472C4" w:themeColor="accent1"/>
              </w:rPr>
              <w:t xml:space="preserve">N_N) </w:t>
            </w:r>
            <w:r>
              <w:rPr>
                <w:b w:val="0"/>
                <w:bCs w:val="0"/>
              </w:rPr>
              <w:t xml:space="preserve">- </w:t>
            </w:r>
            <w:r w:rsidRPr="004C1FC2">
              <w:rPr>
                <w:b w:val="0"/>
                <w:bCs w:val="0"/>
                <w:color w:val="FF0000"/>
              </w:rPr>
              <w:t xml:space="preserve">(CW_CW + </w:t>
            </w:r>
            <w:r w:rsidR="00320E39" w:rsidRPr="004C1FC2">
              <w:rPr>
                <w:b w:val="0"/>
                <w:bCs w:val="0"/>
                <w:color w:val="FF0000"/>
              </w:rPr>
              <w:t xml:space="preserve">CW_CCW + CCW_CW + </w:t>
            </w:r>
            <w:r w:rsidRPr="004C1FC2">
              <w:rPr>
                <w:b w:val="0"/>
                <w:bCs w:val="0"/>
                <w:color w:val="FF0000"/>
              </w:rPr>
              <w:t>CCW_CCW)</w:t>
            </w:r>
          </w:p>
        </w:tc>
        <w:tc>
          <w:tcPr>
            <w:tcW w:w="3062" w:type="dxa"/>
          </w:tcPr>
          <w:p w14:paraId="1C137D57" w14:textId="2D5CA090" w:rsidR="00C856BB" w:rsidRDefault="00C856BB"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w:t>
            </w:r>
            <w:r w:rsidR="002C1D6E">
              <w:t>egions showing a main effect of</w:t>
            </w:r>
            <w:r>
              <w:t xml:space="preserve"> task.</w:t>
            </w:r>
          </w:p>
        </w:tc>
      </w:tr>
      <w:tr w:rsidR="001C3B6C" w14:paraId="5D4FFAB6"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334F3A17" w14:textId="386FFBB6" w:rsidR="001C3B6C" w:rsidRPr="00C218EB" w:rsidRDefault="00320E39" w:rsidP="00FD302F">
            <w:pPr>
              <w:pStyle w:val="ListParagraph"/>
              <w:numPr>
                <w:ilvl w:val="0"/>
                <w:numId w:val="15"/>
              </w:numPr>
              <w:bidi w:val="0"/>
              <w:spacing w:line="480" w:lineRule="auto"/>
            </w:pPr>
            <w:r>
              <w:t>No – Yes responses</w:t>
            </w:r>
          </w:p>
          <w:p w14:paraId="45B2FC18" w14:textId="03C0BE9C" w:rsidR="001C3B6C" w:rsidRPr="00001B8C" w:rsidRDefault="00320E39" w:rsidP="00FD302F">
            <w:pPr>
              <w:pStyle w:val="ListParagraph"/>
              <w:bidi w:val="0"/>
              <w:spacing w:line="480" w:lineRule="auto"/>
              <w:rPr>
                <w:b w:val="0"/>
                <w:bCs w:val="0"/>
              </w:rPr>
            </w:pPr>
            <w:r w:rsidRPr="004C1FC2">
              <w:rPr>
                <w:b w:val="0"/>
                <w:bCs w:val="0"/>
                <w:color w:val="4472C4" w:themeColor="accent1"/>
              </w:rPr>
              <w:t>(</w:t>
            </w:r>
            <w:r w:rsidR="00C218EB" w:rsidRPr="004C1FC2">
              <w:rPr>
                <w:b w:val="0"/>
                <w:bCs w:val="0"/>
                <w:color w:val="4472C4" w:themeColor="accent1"/>
              </w:rPr>
              <w:t xml:space="preserve">N_N </w:t>
            </w:r>
            <w:r w:rsidRPr="004C1FC2">
              <w:rPr>
                <w:b w:val="0"/>
                <w:bCs w:val="0"/>
                <w:color w:val="4472C4" w:themeColor="accent1"/>
              </w:rPr>
              <w:t xml:space="preserve">+ Y_N) </w:t>
            </w:r>
            <w:r>
              <w:rPr>
                <w:b w:val="0"/>
                <w:bCs w:val="0"/>
              </w:rPr>
              <w:t>–</w:t>
            </w:r>
            <w:r w:rsidR="00C218EB" w:rsidRPr="004C1FC2">
              <w:rPr>
                <w:b w:val="0"/>
                <w:bCs w:val="0"/>
                <w:color w:val="FF0000"/>
              </w:rPr>
              <w:t xml:space="preserve"> </w:t>
            </w:r>
            <w:r w:rsidRPr="004C1FC2">
              <w:rPr>
                <w:b w:val="0"/>
                <w:bCs w:val="0"/>
                <w:color w:val="FF0000"/>
              </w:rPr>
              <w:t>(</w:t>
            </w:r>
            <w:r w:rsidR="00C218EB" w:rsidRPr="004C1FC2">
              <w:rPr>
                <w:b w:val="0"/>
                <w:bCs w:val="0"/>
                <w:color w:val="FF0000"/>
              </w:rPr>
              <w:t>Y_Y</w:t>
            </w:r>
            <w:r w:rsidRPr="004C1FC2">
              <w:rPr>
                <w:b w:val="0"/>
                <w:bCs w:val="0"/>
                <w:color w:val="FF0000"/>
              </w:rPr>
              <w:t xml:space="preserve"> + N_Y)</w:t>
            </w:r>
          </w:p>
        </w:tc>
        <w:tc>
          <w:tcPr>
            <w:tcW w:w="3062" w:type="dxa"/>
          </w:tcPr>
          <w:p w14:paraId="7E7E0513" w14:textId="1962A8A5" w:rsidR="001C3B6C" w:rsidRDefault="001C3B6C"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an effect of response within the detection task.</w:t>
            </w:r>
          </w:p>
        </w:tc>
      </w:tr>
      <w:tr w:rsidR="00DC0797" w14:paraId="2767A0F5"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3E1AC6D1" w14:textId="77777777" w:rsidR="00320E39" w:rsidRPr="00E20A80" w:rsidRDefault="00DC0797" w:rsidP="00FD302F">
            <w:pPr>
              <w:pStyle w:val="ListParagraph"/>
              <w:numPr>
                <w:ilvl w:val="0"/>
                <w:numId w:val="15"/>
              </w:numPr>
              <w:bidi w:val="0"/>
              <w:spacing w:line="480" w:lineRule="auto"/>
            </w:pPr>
            <w:r w:rsidRPr="00E20A80">
              <w:t xml:space="preserve">Confidence </w:t>
            </w:r>
          </w:p>
          <w:p w14:paraId="510D899A" w14:textId="0FB48387" w:rsidR="00DC0797" w:rsidRDefault="00C218EB" w:rsidP="00FD302F">
            <w:pPr>
              <w:pStyle w:val="ListParagraph"/>
              <w:bidi w:val="0"/>
              <w:spacing w:line="480" w:lineRule="auto"/>
              <w:rPr>
                <w:b w:val="0"/>
                <w:bCs w:val="0"/>
              </w:rPr>
            </w:pPr>
            <w:r w:rsidRPr="004C1FC2">
              <w:rPr>
                <w:b w:val="0"/>
                <w:bCs w:val="0"/>
                <w:color w:val="4472C4" w:themeColor="accent1"/>
              </w:rPr>
              <w:t>Y_Y_conf +</w:t>
            </w:r>
            <w:r w:rsidR="00320E39" w:rsidRPr="004C1FC2">
              <w:rPr>
                <w:b w:val="0"/>
                <w:bCs w:val="0"/>
                <w:color w:val="4472C4" w:themeColor="accent1"/>
              </w:rPr>
              <w:t xml:space="preserve"> Y_N_conf + N_Y_conf +</w:t>
            </w:r>
            <w:r w:rsidRPr="004C1FC2">
              <w:rPr>
                <w:b w:val="0"/>
                <w:bCs w:val="0"/>
                <w:color w:val="4472C4" w:themeColor="accent1"/>
              </w:rPr>
              <w:t xml:space="preserve"> N_N_conf + CW_CW_conf +</w:t>
            </w:r>
            <w:r w:rsidR="00320E39" w:rsidRPr="004C1FC2">
              <w:rPr>
                <w:b w:val="0"/>
                <w:bCs w:val="0"/>
                <w:color w:val="4472C4" w:themeColor="accent1"/>
              </w:rPr>
              <w:t xml:space="preserve"> CW_CCW_conf + CCW_CW_conf</w:t>
            </w:r>
            <w:r w:rsidRPr="004C1FC2">
              <w:rPr>
                <w:b w:val="0"/>
                <w:bCs w:val="0"/>
                <w:color w:val="4472C4" w:themeColor="accent1"/>
              </w:rPr>
              <w:t xml:space="preserve"> </w:t>
            </w:r>
            <w:r w:rsidR="00E20A80" w:rsidRPr="004C1FC2">
              <w:rPr>
                <w:b w:val="0"/>
                <w:bCs w:val="0"/>
                <w:color w:val="4472C4" w:themeColor="accent1"/>
              </w:rPr>
              <w:t xml:space="preserve">+ </w:t>
            </w:r>
            <w:r w:rsidRPr="004C1FC2">
              <w:rPr>
                <w:b w:val="0"/>
                <w:bCs w:val="0"/>
                <w:color w:val="4472C4" w:themeColor="accent1"/>
              </w:rPr>
              <w:t>CCW_CCW_conf</w:t>
            </w:r>
          </w:p>
        </w:tc>
        <w:tc>
          <w:tcPr>
            <w:tcW w:w="3062" w:type="dxa"/>
          </w:tcPr>
          <w:p w14:paraId="0F64C1B3" w14:textId="21F141C4" w:rsidR="00DC0797" w:rsidRDefault="00DC0797"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linear modulation of reported confidence on BOLD signal.</w:t>
            </w:r>
          </w:p>
        </w:tc>
      </w:tr>
      <w:tr w:rsidR="00E20A80" w14:paraId="290E3CC8"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26544B66" w14:textId="3F0A922A" w:rsidR="00E20A80" w:rsidRPr="00320E39" w:rsidRDefault="00E20A80" w:rsidP="00FD302F">
            <w:pPr>
              <w:pStyle w:val="ListParagraph"/>
              <w:numPr>
                <w:ilvl w:val="0"/>
                <w:numId w:val="15"/>
              </w:numPr>
              <w:bidi w:val="0"/>
              <w:spacing w:line="480" w:lineRule="auto"/>
              <w:rPr>
                <w:b w:val="0"/>
                <w:bCs w:val="0"/>
              </w:rPr>
            </w:pPr>
            <w:r>
              <w:t>Metacognitive Adequacy</w:t>
            </w:r>
            <w:r>
              <w:br/>
              <w:t>(</w:t>
            </w:r>
            <w:r w:rsidR="00B32C91">
              <w:t>c</w:t>
            </w:r>
            <w:r>
              <w:t>onfidence x accuracy interaction)</w:t>
            </w:r>
          </w:p>
          <w:p w14:paraId="2B627ACA" w14:textId="1A047A82" w:rsidR="00E20A80" w:rsidRPr="00E20A80" w:rsidRDefault="00E20A80" w:rsidP="00FD302F">
            <w:pPr>
              <w:pStyle w:val="ListParagraph"/>
              <w:bidi w:val="0"/>
              <w:spacing w:line="480" w:lineRule="auto"/>
              <w:rPr>
                <w:b w:val="0"/>
                <w:bCs w:val="0"/>
              </w:rPr>
            </w:pPr>
            <w:r w:rsidRPr="004C1FC2">
              <w:rPr>
                <w:b w:val="0"/>
                <w:bCs w:val="0"/>
                <w:color w:val="4472C4" w:themeColor="accent1"/>
              </w:rPr>
              <w:t>(Y_Y_conf + N_N_conf + CW_CW_conf + CCW_CCW_conf)</w:t>
            </w:r>
            <w:r>
              <w:rPr>
                <w:b w:val="0"/>
                <w:bCs w:val="0"/>
              </w:rPr>
              <w:t xml:space="preserve"> </w:t>
            </w:r>
            <w:r w:rsidRPr="00E20A80">
              <w:t>-</w:t>
            </w:r>
            <w:r>
              <w:rPr>
                <w:b w:val="0"/>
                <w:bCs w:val="0"/>
              </w:rPr>
              <w:t xml:space="preserve"> </w:t>
            </w:r>
            <w:r w:rsidRPr="004C1FC2">
              <w:rPr>
                <w:b w:val="0"/>
                <w:bCs w:val="0"/>
                <w:color w:val="FF0000"/>
              </w:rPr>
              <w:t>(Y_N_conf + N_Y_conf +  CW_CCW_conf + CCW_CW_conf)</w:t>
            </w:r>
          </w:p>
        </w:tc>
        <w:tc>
          <w:tcPr>
            <w:tcW w:w="3062" w:type="dxa"/>
          </w:tcPr>
          <w:p w14:paraId="7C0D65FB" w14:textId="1C25FE8B" w:rsidR="00E20A80" w:rsidRDefault="00E20A80"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 linear modulations of confidence on the BOLD signal for correct and for incorrect responses.</w:t>
            </w:r>
          </w:p>
        </w:tc>
      </w:tr>
      <w:tr w:rsidR="00E20A80" w14:paraId="397A2CB0"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3F74AF15" w14:textId="7C8D3B0A" w:rsidR="00E20A80" w:rsidRPr="00C218EB" w:rsidRDefault="00E20A80" w:rsidP="00FD302F">
            <w:pPr>
              <w:pStyle w:val="ListParagraph"/>
              <w:numPr>
                <w:ilvl w:val="0"/>
                <w:numId w:val="15"/>
              </w:numPr>
              <w:bidi w:val="0"/>
              <w:spacing w:line="480" w:lineRule="auto"/>
            </w:pPr>
            <w:r w:rsidRPr="00C218EB">
              <w:t>Confidence</w:t>
            </w:r>
            <w:r>
              <w:t xml:space="preserve"> x </w:t>
            </w:r>
            <w:r w:rsidRPr="00C218EB">
              <w:t xml:space="preserve">task interaction </w:t>
            </w:r>
          </w:p>
          <w:p w14:paraId="72208E39" w14:textId="1B24BC5C" w:rsidR="00E20A80" w:rsidRDefault="00E20A80" w:rsidP="00FD302F">
            <w:pPr>
              <w:pStyle w:val="ListParagraph"/>
              <w:bidi w:val="0"/>
              <w:spacing w:line="480" w:lineRule="auto"/>
              <w:rPr>
                <w:b w:val="0"/>
                <w:bCs w:val="0"/>
              </w:rPr>
            </w:pPr>
            <w:r w:rsidRPr="004C1FC2">
              <w:rPr>
                <w:b w:val="0"/>
                <w:bCs w:val="0"/>
                <w:color w:val="4472C4" w:themeColor="accent1"/>
              </w:rPr>
              <w:t xml:space="preserve">(Y_Y_conf + Y_N_conf + N_Y_conf + N_N_conf) </w:t>
            </w:r>
            <w:r>
              <w:rPr>
                <w:b w:val="0"/>
                <w:bCs w:val="0"/>
              </w:rPr>
              <w:t xml:space="preserve">– </w:t>
            </w:r>
            <w:r w:rsidRPr="004C1FC2">
              <w:rPr>
                <w:b w:val="0"/>
                <w:bCs w:val="0"/>
                <w:color w:val="FF0000"/>
              </w:rPr>
              <w:t>(CW_CW_conf + CW_CCW_conf + CCW_CW_conf + CCW_CCW_conf)</w:t>
            </w:r>
          </w:p>
        </w:tc>
        <w:tc>
          <w:tcPr>
            <w:tcW w:w="3062" w:type="dxa"/>
          </w:tcPr>
          <w:p w14:paraId="65FD1777" w14:textId="56EC8A89" w:rsidR="00E20A80" w:rsidRDefault="00E20A80"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of confidence as a function of task.</w:t>
            </w:r>
          </w:p>
        </w:tc>
      </w:tr>
      <w:tr w:rsidR="00E20A80" w14:paraId="56DD2F65"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4D621399" w14:textId="53FAE6FB" w:rsidR="00E20A80" w:rsidRPr="00E20A80" w:rsidRDefault="00E20A80" w:rsidP="00FD302F">
            <w:pPr>
              <w:pStyle w:val="ListParagraph"/>
              <w:numPr>
                <w:ilvl w:val="0"/>
                <w:numId w:val="15"/>
              </w:numPr>
              <w:bidi w:val="0"/>
              <w:spacing w:line="480" w:lineRule="auto"/>
            </w:pPr>
            <w:r w:rsidRPr="00E20A80">
              <w:t>Metacognitive Adequacy</w:t>
            </w:r>
            <w:r>
              <w:t xml:space="preserve"> x task interaction</w:t>
            </w:r>
            <w:r w:rsidRPr="00E20A80">
              <w:br/>
              <w:t>(</w:t>
            </w:r>
            <w:r w:rsidR="00B32C91">
              <w:t>c</w:t>
            </w:r>
            <w:r w:rsidRPr="00E20A80">
              <w:t>onfidence x accuracy</w:t>
            </w:r>
            <w:r>
              <w:t xml:space="preserve"> x task</w:t>
            </w:r>
            <w:r w:rsidRPr="00E20A80">
              <w:t xml:space="preserve"> interaction)</w:t>
            </w:r>
          </w:p>
          <w:p w14:paraId="4BCCC394" w14:textId="3D9ED750" w:rsidR="00E20A80" w:rsidRPr="00E20A80" w:rsidRDefault="00E20A80" w:rsidP="00FD302F">
            <w:pPr>
              <w:pStyle w:val="ListParagraph"/>
              <w:bidi w:val="0"/>
              <w:spacing w:line="480" w:lineRule="auto"/>
              <w:rPr>
                <w:b w:val="0"/>
                <w:bCs w:val="0"/>
              </w:rPr>
            </w:pPr>
            <w:r>
              <w:rPr>
                <w:b w:val="0"/>
                <w:bCs w:val="0"/>
              </w:rPr>
              <w:t>(</w:t>
            </w:r>
            <w:r w:rsidRPr="004C1FC2">
              <w:rPr>
                <w:b w:val="0"/>
                <w:bCs w:val="0"/>
                <w:color w:val="4472C4" w:themeColor="accent1"/>
              </w:rPr>
              <w:t xml:space="preserve">(Y_Y_conf + N_N_conf) </w:t>
            </w:r>
            <w:r>
              <w:rPr>
                <w:b w:val="0"/>
                <w:bCs w:val="0"/>
              </w:rPr>
              <w:t xml:space="preserve">- </w:t>
            </w:r>
            <w:r w:rsidRPr="004C1FC2">
              <w:rPr>
                <w:b w:val="0"/>
                <w:bCs w:val="0"/>
                <w:color w:val="FF0000"/>
              </w:rPr>
              <w:t>(N_Y_conf + Y_N_conf)</w:t>
            </w:r>
            <w:r>
              <w:rPr>
                <w:b w:val="0"/>
                <w:bCs w:val="0"/>
              </w:rPr>
              <w:t>) – (</w:t>
            </w:r>
            <w:r w:rsidRPr="004C1FC2">
              <w:rPr>
                <w:b w:val="0"/>
                <w:bCs w:val="0"/>
                <w:color w:val="FF0000"/>
              </w:rPr>
              <w:t xml:space="preserve">(CW_CW_conf + </w:t>
            </w:r>
            <w:r w:rsidRPr="004C1FC2">
              <w:rPr>
                <w:b w:val="0"/>
                <w:bCs w:val="0"/>
                <w:color w:val="FF0000"/>
              </w:rPr>
              <w:lastRenderedPageBreak/>
              <w:t>CCW_CCW_conf)</w:t>
            </w:r>
            <w:r>
              <w:rPr>
                <w:b w:val="0"/>
                <w:bCs w:val="0"/>
              </w:rPr>
              <w:t xml:space="preserve">- </w:t>
            </w:r>
            <w:r w:rsidRPr="004C1FC2">
              <w:rPr>
                <w:b w:val="0"/>
                <w:bCs w:val="0"/>
                <w:color w:val="4472C4" w:themeColor="accent1"/>
              </w:rPr>
              <w:t>(CW_CCW_conf + CCW_CW_conf)</w:t>
            </w:r>
            <w:r>
              <w:rPr>
                <w:b w:val="0"/>
                <w:bCs w:val="0"/>
              </w:rPr>
              <w:t>)</w:t>
            </w:r>
          </w:p>
        </w:tc>
        <w:tc>
          <w:tcPr>
            <w:tcW w:w="3062" w:type="dxa"/>
          </w:tcPr>
          <w:p w14:paraId="0977E01B" w14:textId="0C567A84" w:rsidR="00E20A80" w:rsidRDefault="00E20A80" w:rsidP="00FD302F">
            <w:pPr>
              <w:bidi w:val="0"/>
              <w:spacing w:line="480" w:lineRule="auto"/>
              <w:cnfStyle w:val="000000000000" w:firstRow="0" w:lastRow="0" w:firstColumn="0" w:lastColumn="0" w:oddVBand="0" w:evenVBand="0" w:oddHBand="0" w:evenHBand="0" w:firstRowFirstColumn="0" w:firstRowLastColumn="0" w:lastRowFirstColumn="0" w:lastRowLastColumn="0"/>
            </w:pPr>
            <w:r>
              <w:lastRenderedPageBreak/>
              <w:t xml:space="preserve">Brain regions showing different linear modulations of confidence on the BOLD signal </w:t>
            </w:r>
            <w:r>
              <w:lastRenderedPageBreak/>
              <w:t>for correct and for incorrect responses.</w:t>
            </w:r>
          </w:p>
        </w:tc>
      </w:tr>
      <w:tr w:rsidR="00E20A80" w14:paraId="2BF6881B"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73F5DA05" w14:textId="0AD5CD28" w:rsidR="00E20A80" w:rsidRPr="00C218EB" w:rsidRDefault="00E20A80" w:rsidP="00FD302F">
            <w:pPr>
              <w:pStyle w:val="ListParagraph"/>
              <w:numPr>
                <w:ilvl w:val="0"/>
                <w:numId w:val="15"/>
              </w:numPr>
              <w:bidi w:val="0"/>
              <w:spacing w:after="160" w:line="480" w:lineRule="auto"/>
            </w:pPr>
            <w:r w:rsidRPr="00C218EB">
              <w:lastRenderedPageBreak/>
              <w:t xml:space="preserve">Confidence </w:t>
            </w:r>
            <w:r w:rsidR="00963648">
              <w:t>in 'No'</w:t>
            </w:r>
            <w:r w:rsidRPr="00C218EB">
              <w:t xml:space="preserve"> – Confidence in </w:t>
            </w:r>
            <w:r w:rsidR="00963648">
              <w:t>'Yes'</w:t>
            </w:r>
          </w:p>
          <w:p w14:paraId="047F46FB" w14:textId="599BFA00" w:rsidR="00E20A80" w:rsidRPr="00001B8C" w:rsidRDefault="00963648" w:rsidP="00FD302F">
            <w:pPr>
              <w:pStyle w:val="ListParagraph"/>
              <w:bidi w:val="0"/>
              <w:spacing w:line="480" w:lineRule="auto"/>
              <w:rPr>
                <w:b w:val="0"/>
                <w:bCs w:val="0"/>
              </w:rPr>
            </w:pPr>
            <w:r w:rsidRPr="004C1FC2">
              <w:rPr>
                <w:b w:val="0"/>
                <w:bCs w:val="0"/>
                <w:color w:val="4472C4" w:themeColor="accent1"/>
              </w:rPr>
              <w:t>(</w:t>
            </w:r>
            <w:r w:rsidR="00E20A80" w:rsidRPr="004C1FC2">
              <w:rPr>
                <w:b w:val="0"/>
                <w:bCs w:val="0"/>
                <w:color w:val="4472C4" w:themeColor="accent1"/>
              </w:rPr>
              <w:t>N_N_conf</w:t>
            </w:r>
            <w:r w:rsidRPr="004C1FC2">
              <w:rPr>
                <w:b w:val="0"/>
                <w:bCs w:val="0"/>
                <w:color w:val="4472C4" w:themeColor="accent1"/>
              </w:rPr>
              <w:t xml:space="preserve"> + Y_N_conf) </w:t>
            </w:r>
            <w:r>
              <w:rPr>
                <w:b w:val="0"/>
                <w:bCs w:val="0"/>
              </w:rPr>
              <w:t xml:space="preserve">– </w:t>
            </w:r>
            <w:r w:rsidRPr="004C1FC2">
              <w:rPr>
                <w:b w:val="0"/>
                <w:bCs w:val="0"/>
                <w:color w:val="FF0000"/>
              </w:rPr>
              <w:t>(Y_Y_conf + N_Y_conf)</w:t>
            </w:r>
          </w:p>
        </w:tc>
        <w:tc>
          <w:tcPr>
            <w:tcW w:w="3062" w:type="dxa"/>
          </w:tcPr>
          <w:p w14:paraId="21D2AFE7" w14:textId="6AECB683" w:rsidR="00E20A80" w:rsidRDefault="00E20A80"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confidence as a function of response, in the detection task.</w:t>
            </w:r>
          </w:p>
        </w:tc>
      </w:tr>
      <w:tr w:rsidR="00963648" w14:paraId="3CB5F31B"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01476756" w14:textId="07365819" w:rsidR="00963648" w:rsidRPr="00C218EB" w:rsidRDefault="00963648" w:rsidP="00FD302F">
            <w:pPr>
              <w:pStyle w:val="ListParagraph"/>
              <w:numPr>
                <w:ilvl w:val="0"/>
                <w:numId w:val="15"/>
              </w:numPr>
              <w:bidi w:val="0"/>
              <w:spacing w:after="160" w:line="480" w:lineRule="auto"/>
            </w:pPr>
            <w:r>
              <w:t>Metacognitive adequacy</w:t>
            </w:r>
            <w:r w:rsidRPr="00C218EB">
              <w:t xml:space="preserve"> </w:t>
            </w:r>
            <w:r>
              <w:t>in 'No'</w:t>
            </w:r>
            <w:r w:rsidRPr="00C218EB">
              <w:t xml:space="preserve"> – </w:t>
            </w:r>
            <w:r>
              <w:t xml:space="preserve">metacognitive adequacy </w:t>
            </w:r>
            <w:r w:rsidRPr="00C218EB">
              <w:t xml:space="preserve">in </w:t>
            </w:r>
            <w:r>
              <w:t>'Yes'</w:t>
            </w:r>
            <w:r w:rsidR="00B32C91">
              <w:t xml:space="preserve"> </w:t>
            </w:r>
            <w:r w:rsidR="00B32C91">
              <w:br/>
              <w:t>(confidence x accuracy x response interaction)</w:t>
            </w:r>
          </w:p>
          <w:p w14:paraId="7038B832" w14:textId="60897F24" w:rsidR="00963648" w:rsidRPr="00C218EB" w:rsidRDefault="00963648" w:rsidP="00FD302F">
            <w:pPr>
              <w:pStyle w:val="ListParagraph"/>
              <w:bidi w:val="0"/>
              <w:spacing w:line="480" w:lineRule="auto"/>
            </w:pPr>
            <w:r>
              <w:rPr>
                <w:b w:val="0"/>
                <w:bCs w:val="0"/>
              </w:rPr>
              <w:t>(</w:t>
            </w:r>
            <w:r w:rsidRPr="004C1FC2">
              <w:rPr>
                <w:b w:val="0"/>
                <w:bCs w:val="0"/>
                <w:color w:val="4472C4" w:themeColor="accent1"/>
              </w:rPr>
              <w:t xml:space="preserve">N_N_conf </w:t>
            </w:r>
            <w:r>
              <w:rPr>
                <w:b w:val="0"/>
                <w:bCs w:val="0"/>
              </w:rPr>
              <w:t xml:space="preserve">- </w:t>
            </w:r>
            <w:r w:rsidRPr="004C1FC2">
              <w:rPr>
                <w:b w:val="0"/>
                <w:bCs w:val="0"/>
                <w:color w:val="FF0000"/>
              </w:rPr>
              <w:t>Y_N_conf</w:t>
            </w:r>
            <w:r>
              <w:rPr>
                <w:b w:val="0"/>
                <w:bCs w:val="0"/>
              </w:rPr>
              <w:t>) – (</w:t>
            </w:r>
            <w:r w:rsidRPr="004C1FC2">
              <w:rPr>
                <w:b w:val="0"/>
                <w:bCs w:val="0"/>
                <w:color w:val="FF0000"/>
              </w:rPr>
              <w:t>Y_Y_conf</w:t>
            </w:r>
            <w:r>
              <w:rPr>
                <w:b w:val="0"/>
                <w:bCs w:val="0"/>
              </w:rPr>
              <w:t xml:space="preserve"> -</w:t>
            </w:r>
            <w:r w:rsidRPr="004C1FC2">
              <w:rPr>
                <w:b w:val="0"/>
                <w:bCs w:val="0"/>
                <w:color w:val="4472C4" w:themeColor="accent1"/>
              </w:rPr>
              <w:t xml:space="preserve"> N_Y_conf</w:t>
            </w:r>
            <w:r>
              <w:rPr>
                <w:b w:val="0"/>
                <w:bCs w:val="0"/>
              </w:rPr>
              <w:t>)</w:t>
            </w:r>
          </w:p>
        </w:tc>
        <w:tc>
          <w:tcPr>
            <w:tcW w:w="3062" w:type="dxa"/>
          </w:tcPr>
          <w:p w14:paraId="4AFF3C37" w14:textId="5377BED6" w:rsidR="00963648" w:rsidRDefault="00963648"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metacognitive adequacy as a function of response, in the detection task.</w:t>
            </w:r>
          </w:p>
        </w:tc>
      </w:tr>
    </w:tbl>
    <w:p w14:paraId="3572FC69" w14:textId="77777777" w:rsidR="00B2705E" w:rsidRDefault="00B2705E" w:rsidP="00FD302F">
      <w:pPr>
        <w:bidi w:val="0"/>
        <w:spacing w:line="480" w:lineRule="auto"/>
      </w:pPr>
    </w:p>
    <w:p w14:paraId="5AAC94B5" w14:textId="676EEE16" w:rsidR="00EE29BE" w:rsidDel="006D5B58" w:rsidRDefault="00B32C91" w:rsidP="00FD302F">
      <w:pPr>
        <w:bidi w:val="0"/>
        <w:spacing w:line="480" w:lineRule="auto"/>
        <w:rPr>
          <w:del w:id="66" w:author="Steve Fleming" w:date="2018-08-14T09:00:00Z"/>
        </w:rPr>
      </w:pPr>
      <w:r>
        <w:t xml:space="preserve">Results from the above-mentioned contrasts will be followed </w:t>
      </w:r>
      <w:del w:id="67" w:author="Steve Fleming" w:date="2018-08-14T08:59:00Z">
        <w:r w:rsidR="005B03F4" w:rsidDel="003F2E36">
          <w:delText>by</w:delText>
        </w:r>
        <w:r w:rsidDel="003F2E36">
          <w:delText xml:space="preserve"> complementary analyses</w:delText>
        </w:r>
      </w:del>
      <w:ins w:id="68" w:author="Steve Fleming" w:date="2018-08-14T08:59:00Z">
        <w:r w:rsidR="003F2E36">
          <w:t>up</w:t>
        </w:r>
      </w:ins>
      <w:r>
        <w:t xml:space="preserve"> to rule our alternative explanations when </w:t>
      </w:r>
      <w:r w:rsidR="00823A14">
        <w:t xml:space="preserve">such </w:t>
      </w:r>
      <w:r w:rsidR="004C1FC2">
        <w:t xml:space="preserve">explanations </w:t>
      </w:r>
      <w:r w:rsidR="00823A14">
        <w:t>are available</w:t>
      </w:r>
      <w:r>
        <w:t xml:space="preserve">. For example, to exclude the </w:t>
      </w:r>
      <w:r w:rsidR="00823A14">
        <w:t xml:space="preserve">possibility that confidence effects reflect only trial-by-trial response-time variability, the </w:t>
      </w:r>
      <w:r w:rsidR="005B03F4">
        <w:t xml:space="preserve">robustness of the results will be tested against a design matrix </w:t>
      </w:r>
      <w:del w:id="69" w:author="Steve Fleming" w:date="2018-08-14T08:59:00Z">
        <w:r w:rsidR="005B03F4" w:rsidDel="000604EE">
          <w:delText>with an additional response-time parametric modulator</w:delText>
        </w:r>
        <w:r w:rsidR="00823A14" w:rsidDel="000604EE">
          <w:delText xml:space="preserve">. </w:delText>
        </w:r>
        <w:r w:rsidR="00CB0443" w:rsidDel="000604EE">
          <w:br w:type="page"/>
        </w:r>
      </w:del>
      <w:ins w:id="70" w:author="Steve Fleming" w:date="2018-08-14T08:59:00Z">
        <w:r w:rsidR="000604EE">
          <w:t>that controls for variability in response time.</w:t>
        </w:r>
      </w:ins>
    </w:p>
    <w:p w14:paraId="72CFCEEF" w14:textId="77777777" w:rsidR="00181D74" w:rsidRDefault="00181D74" w:rsidP="00FD302F">
      <w:pPr>
        <w:bidi w:val="0"/>
        <w:spacing w:line="480" w:lineRule="auto"/>
      </w:pPr>
    </w:p>
    <w:p w14:paraId="5FE23381" w14:textId="77777777" w:rsidR="00181D74" w:rsidRDefault="00181D74" w:rsidP="00FD302F">
      <w:pPr>
        <w:pStyle w:val="Heading3"/>
        <w:bidi w:val="0"/>
        <w:spacing w:line="480" w:lineRule="auto"/>
      </w:pPr>
      <w:r>
        <w:t>Group level inference</w:t>
      </w:r>
    </w:p>
    <w:p w14:paraId="3C284F77" w14:textId="6B26E423" w:rsidR="001D5E84" w:rsidRDefault="00181D74" w:rsidP="004C1FC2">
      <w:pPr>
        <w:bidi w:val="0"/>
        <w:spacing w:line="480" w:lineRule="auto"/>
      </w:pPr>
      <w:r>
        <w:t>Group level inference will follow an ordinary lease square</w:t>
      </w:r>
      <w:ins w:id="71" w:author="Steve Fleming" w:date="2018-08-14T09:00:00Z">
        <w:r w:rsidR="008C5158">
          <w:t>s</w:t>
        </w:r>
      </w:ins>
      <w:r>
        <w:t xml:space="preserve"> (OLS) procedure on the </w:t>
      </w:r>
      <w:r w:rsidR="001D5E84">
        <w:t>subject-specific contrast maps. Correction for multiple comparisons will be performed at the cluster level, using a s</w:t>
      </w:r>
      <w:r w:rsidR="004C1FC2">
        <w:t>ignificance threshold of P=0.05</w:t>
      </w:r>
      <w:r w:rsidR="001D5E84">
        <w:t xml:space="preserve"> and a cluster defining threshold of P=0.001. </w:t>
      </w:r>
    </w:p>
    <w:p w14:paraId="3667B1B5" w14:textId="77777777" w:rsidR="001D5E84" w:rsidRDefault="00C72FAF" w:rsidP="00FD302F">
      <w:pPr>
        <w:pStyle w:val="Heading3"/>
        <w:bidi w:val="0"/>
        <w:spacing w:line="480" w:lineRule="auto"/>
      </w:pPr>
      <w:commentRangeStart w:id="72"/>
      <w:r>
        <w:t>Between-subject correlations</w:t>
      </w:r>
      <w:commentRangeEnd w:id="72"/>
      <w:r w:rsidR="00906999">
        <w:rPr>
          <w:rStyle w:val="CommentReference"/>
          <w:rFonts w:asciiTheme="minorHAnsi" w:eastAsiaTheme="minorEastAsia" w:hAnsiTheme="minorHAnsi" w:cstheme="minorBidi"/>
          <w:color w:val="auto"/>
        </w:rPr>
        <w:commentReference w:id="72"/>
      </w:r>
    </w:p>
    <w:p w14:paraId="40BEADAF" w14:textId="67312579" w:rsidR="00C534FE" w:rsidRPr="00FB2F91" w:rsidRDefault="00FB2F91" w:rsidP="00FD302F">
      <w:pPr>
        <w:bidi w:val="0"/>
        <w:spacing w:line="480" w:lineRule="auto"/>
      </w:pPr>
      <w:r>
        <w:t>Subject</w:t>
      </w:r>
      <w:r w:rsidR="008475CC">
        <w:t>-</w:t>
      </w:r>
      <w:r>
        <w:t xml:space="preserve">specific </w:t>
      </w:r>
      <w:r w:rsidR="004C1FC2">
        <w:t>maps of the contrast</w:t>
      </w:r>
      <w:r w:rsidR="001D5E84">
        <w:t xml:space="preserve"> (CCW_CCW_conf + CW_CW_conf</w:t>
      </w:r>
      <w:r>
        <w:t>) will be correlated against metacognitive efficiency scores for discrimination. Similarly, subject</w:t>
      </w:r>
      <w:r w:rsidR="00250BA0">
        <w:t>-</w:t>
      </w:r>
      <w:r>
        <w:t xml:space="preserve">specific </w:t>
      </w:r>
      <w:r w:rsidR="004C1FC2">
        <w:t xml:space="preserve">maps of </w:t>
      </w:r>
      <w:r w:rsidR="004C1FC2">
        <w:lastRenderedPageBreak/>
        <w:t>the contrast</w:t>
      </w:r>
      <w:r>
        <w:t xml:space="preserve"> </w:t>
      </w:r>
      <w:r w:rsidR="001D5E84">
        <w:t>(Y_Y_conf+N_N_conf)</w:t>
      </w:r>
      <w:r>
        <w:t xml:space="preserve"> will be correlated against metacognitive efficiency scores in detection. Here also the 5 a-priori ROIs will be analyzed </w:t>
      </w:r>
      <w:r w:rsidR="001D5E84">
        <w:t>separately.</w:t>
      </w:r>
    </w:p>
    <w:p w14:paraId="2488A8DB" w14:textId="1FFD63F3" w:rsidR="00C72FAF" w:rsidRDefault="00C72FAF" w:rsidP="00FD302F">
      <w:pPr>
        <w:pStyle w:val="Heading3"/>
        <w:bidi w:val="0"/>
        <w:spacing w:line="480" w:lineRule="auto"/>
      </w:pPr>
      <w:r>
        <w:t>Multivariate analysis</w:t>
      </w:r>
    </w:p>
    <w:p w14:paraId="796524DE" w14:textId="00A2EAAD" w:rsidR="00810D93" w:rsidRDefault="003E1E11" w:rsidP="00FD302F">
      <w:pPr>
        <w:bidi w:val="0"/>
        <w:spacing w:line="480" w:lineRule="auto"/>
      </w:pPr>
      <w:r>
        <w:t xml:space="preserve">Multi-voxel pattern analysis </w:t>
      </w:r>
      <w:r>
        <w:fldChar w:fldCharType="begin" w:fldLock="1"/>
      </w:r>
      <w:r>
        <w:instrText>ADDIN CSL_CITATION { "citationItems" : [ { "id" : "ITEM-1", "itemData" : { "DOI" : "10.1016/j.tics.2006.07.005", "ISBN" : "1364-6613 (Print)\\r1364-6613 (Linking)", "ISSN" : "13646613", "PMID" : "16899397", "abstract" : "A key challenge for cognitive neuroscience is determining how mental representations map onto patterns of neural activity. Recently, researchers have started to address this question by applying sophisticated pattern-classification algorithms to distributed (multi-voxel) patterns of functional MRI data, with the goal of decoding the information that is represented in the subject's brain at a particular point in time. This multi-voxel pattern analysis (MVPA) approach has led to several impressive feats of mind reading. More importantly, MVPA methods constitute a useful new tool for advancing our understanding of neural information processing. We review how researchers are using MVPA methods to characterize neural coding and information processing in domains ranging from visual perception to memory search.", "author" : [ { "dropping-particle" : "", "family" : "Norman", "given" : "Kenneth A", "non-dropping-particle" : "", "parse-names" : false, "suffix" : "" }, { "dropping-particle" : "", "family" : "Polyn", "given" : "Sean M", "non-dropping-particle" : "", "parse-names" : false, "suffix" : "" }, { "dropping-particle" : "", "family" : "Detre", "given" : "Greg J", "non-dropping-particle" : "", "parse-names" : false, "suffix" : "" }, { "dropping-particle" : "V", "family" : "Haxby", "given" : "James", "non-dropping-particle" : "", "parse-names" : false, "suffix" : "" } ], "container-title" : "Trends in Cognitive Sciences", "id" : "ITEM-1", "issue" : "9", "issued" : { "date-parts" : [ [ "2006" ] ] }, "page" : "424-430", "title" : "Beyond mind-reading: multi-voxel pattern analysis of fMRI data", "type" : "article-journal", "volume" : "10" }, "uris" : [ "http://www.mendeley.com/documents/?uuid=df590a85-5d1c-36d8-a23f-b2858edae6be" ] } ], "mendeley" : { "formattedCitation" : "(Norman, Polyn, Detre, &amp; Haxby, 2006)", "plainTextFormattedCitation" : "(Norman, Polyn, Detre, &amp; Haxby, 2006)", "previouslyFormattedCitation" : "(Norman, Polyn, Detre, &amp; Haxby, 2006)" }, "properties" : {  }, "schema" : "https://github.com/citation-style-language/schema/raw/master/csl-citation.json" }</w:instrText>
      </w:r>
      <w:r>
        <w:fldChar w:fldCharType="separate"/>
      </w:r>
      <w:r w:rsidRPr="003E1E11">
        <w:rPr>
          <w:noProof/>
        </w:rPr>
        <w:t>(Norman, Polyn, Detre, &amp; Haxby, 2006)</w:t>
      </w:r>
      <w:r>
        <w:fldChar w:fldCharType="end"/>
      </w:r>
      <w:r>
        <w:t xml:space="preserve"> will be used to test for consistent spatial patterns in the fMRI data. We will </w:t>
      </w:r>
      <w:r w:rsidR="000934E7">
        <w:t xml:space="preserve">use The Decoding Toolbox </w:t>
      </w:r>
      <w:r w:rsidR="000934E7">
        <w:fldChar w:fldCharType="begin" w:fldLock="1"/>
      </w:r>
      <w:r w:rsidR="000934E7">
        <w:instrText>ADDIN CSL_CITATION { "citationItems" : [ { "id" : "ITEM-1", "itemData" : { "DOI" : "10.3389/fninf.2014.00088", "ISSN" : "1662-5196", "abstract" : "The multivariate analysis of brain signals has recently sparked a great amount of interest, yet accessible and versatile tools to carry out decoding analyses are scarce. Here we introduce The Decoding Toolbox (TDT) which represents a user-friendly, powerful and flexible package for multivariate analysis of functional brain imaging data. TDT is written in Matlab and equipped with an interface to the widely used brain data analysis package SPM. The toolbox allows running fast whole-brain analyses, region-of-interest analyses and searchlight analyses, using machine learning classifiers, pattern correlation analysis, or representational similarity analysis. It offers automatic creation and visualization of diverse cross-validation schemes, feature scaling, nested parameter selection, a variety of feature selection methods, multiclass capabilities, and pattern reconstruction from classifier weights. While basic users can implement a generic analysis in one line of code, advanced users can extend the toolbox to their needs or exploit the structure to combine it with external high-performance classification toolboxes. The toolbox comes with an example data set which can be used to try out the various analysis methods. Taken together, TDT offers a promising option for researchers who want to employ multivariate analyses of brain activity patterns.", "author" : [ { "dropping-particle" : "", "family" : "Hebart", "given" : "Martin N.", "non-dropping-particle" : "", "parse-names" : false, "suffix" : "" }, { "dropping-particle" : "", "family" : "G\u00c3\u00b6rgen", "given" : "Kai", "non-dropping-particle" : "", "parse-names" : false, "suffix" : "" }, { "dropping-particle" : "", "family" : "Haynes", "given" : "John-Dylan", "non-dropping-particle" : "", "parse-names" : false, "suffix" : "" } ], "container-title" : "Frontiers in Neuroinformatics", "id" : "ITEM-1", "issued" : { "date-parts" : [ [ "2015", "1", "6" ] ] }, "page" : "88", "publisher" : "Frontiers", "title" : "The Decoding Toolbox (TDT): a versatile software package for multivariate analyses of functional imaging data", "type" : "article-journal", "volume" : "8" }, "uris" : [ "http://www.mendeley.com/documents/?uuid=3711869e-e733-3014-9711-c10b9b05253c" ] } ], "mendeley" : { "formattedCitation" : "(Hebart, G\u00c3\u00b6rgen, &amp; Haynes, 2015)", "manualFormatting" : "(Hebart, Gargen, &amp; Haynes, 2015)", "plainTextFormattedCitation" : "(Hebart, G\u00c3\u00b6rgen, &amp; Haynes, 2015)", "previouslyFormattedCitation" : "(Hebart, G\u00c3\u00b6rgen, &amp; Haynes, 2015)" }, "properties" : {  }, "schema" : "https://github.com/citation-style-language/schema/raw/master/csl-citation.json" }</w:instrText>
      </w:r>
      <w:r w:rsidR="000934E7">
        <w:fldChar w:fldCharType="separate"/>
      </w:r>
      <w:r w:rsidR="000934E7">
        <w:rPr>
          <w:noProof/>
        </w:rPr>
        <w:t>(Hebart, Ga</w:t>
      </w:r>
      <w:r w:rsidR="000934E7" w:rsidRPr="000934E7">
        <w:rPr>
          <w:noProof/>
        </w:rPr>
        <w:t>rgen, &amp; Haynes, 2015)</w:t>
      </w:r>
      <w:r w:rsidR="000934E7">
        <w:fldChar w:fldCharType="end"/>
      </w:r>
      <w:r w:rsidR="000934E7">
        <w:t xml:space="preserve"> and </w:t>
      </w:r>
      <w:r>
        <w:t>follow the procedure</w:t>
      </w:r>
      <w:r w:rsidR="009876BD">
        <w:t>s</w:t>
      </w:r>
      <w:r>
        <w:t xml:space="preserve"> described </w:t>
      </w:r>
      <w:r w:rsidR="000E76E7">
        <w:t xml:space="preserve">by </w:t>
      </w:r>
      <w:r>
        <w:t xml:space="preserve">Morales and colleagues (2018). </w:t>
      </w:r>
    </w:p>
    <w:p w14:paraId="215337B5" w14:textId="77777777" w:rsidR="00810D93" w:rsidRDefault="00810D93" w:rsidP="00FD302F">
      <w:pPr>
        <w:spacing w:line="480" w:lineRule="auto"/>
      </w:pPr>
      <w:r>
        <w:br w:type="page"/>
      </w:r>
    </w:p>
    <w:p w14:paraId="09B5C6B9" w14:textId="77777777" w:rsidR="00810D93" w:rsidRDefault="00810D93" w:rsidP="00FD302F">
      <w:pPr>
        <w:bidi w:val="0"/>
        <w:spacing w:line="480" w:lineRule="auto"/>
        <w:sectPr w:rsidR="00810D93" w:rsidSect="00B2705E">
          <w:pgSz w:w="11906" w:h="16838" w:code="9"/>
          <w:pgMar w:top="1440" w:right="1797" w:bottom="1440" w:left="1797" w:header="709" w:footer="709" w:gutter="0"/>
          <w:cols w:space="708"/>
          <w:bidi/>
          <w:rtlGutter/>
          <w:docGrid w:linePitch="360"/>
        </w:sectPr>
      </w:pPr>
    </w:p>
    <w:tbl>
      <w:tblPr>
        <w:tblStyle w:val="TableGrid"/>
        <w:tblW w:w="0" w:type="auto"/>
        <w:tblLook w:val="04A0" w:firstRow="1" w:lastRow="0" w:firstColumn="1" w:lastColumn="0" w:noHBand="0" w:noVBand="1"/>
      </w:tblPr>
      <w:tblGrid>
        <w:gridCol w:w="2335"/>
        <w:gridCol w:w="2334"/>
        <w:gridCol w:w="3633"/>
      </w:tblGrid>
      <w:tr w:rsidR="00F83584" w14:paraId="6147451B" w14:textId="77777777" w:rsidTr="001D5E84">
        <w:tc>
          <w:tcPr>
            <w:tcW w:w="2335" w:type="dxa"/>
          </w:tcPr>
          <w:p w14:paraId="77D8DDD4" w14:textId="7A026327" w:rsidR="00F83584" w:rsidRDefault="00F83584" w:rsidP="00FD302F">
            <w:pPr>
              <w:bidi w:val="0"/>
              <w:spacing w:line="480" w:lineRule="auto"/>
            </w:pPr>
            <w:r>
              <w:lastRenderedPageBreak/>
              <w:t>Train</w:t>
            </w:r>
          </w:p>
        </w:tc>
        <w:tc>
          <w:tcPr>
            <w:tcW w:w="2334" w:type="dxa"/>
          </w:tcPr>
          <w:p w14:paraId="55C30932" w14:textId="27F5A67C" w:rsidR="00F83584" w:rsidRDefault="00F83584" w:rsidP="00FD302F">
            <w:pPr>
              <w:bidi w:val="0"/>
              <w:spacing w:line="480" w:lineRule="auto"/>
            </w:pPr>
            <w:r>
              <w:t>Test</w:t>
            </w:r>
          </w:p>
        </w:tc>
        <w:tc>
          <w:tcPr>
            <w:tcW w:w="3633" w:type="dxa"/>
          </w:tcPr>
          <w:p w14:paraId="3644B4AE" w14:textId="76041ECA" w:rsidR="00F83584" w:rsidRDefault="00F83584" w:rsidP="00FD302F">
            <w:pPr>
              <w:bidi w:val="0"/>
              <w:spacing w:line="480" w:lineRule="auto"/>
            </w:pPr>
            <w:r>
              <w:t>Interpretation</w:t>
            </w:r>
          </w:p>
        </w:tc>
      </w:tr>
      <w:tr w:rsidR="00F83584" w14:paraId="4AE390EE" w14:textId="77777777" w:rsidTr="001D5E84">
        <w:tc>
          <w:tcPr>
            <w:tcW w:w="2335" w:type="dxa"/>
          </w:tcPr>
          <w:p w14:paraId="063314B3" w14:textId="7499158A" w:rsidR="00F83584" w:rsidRDefault="00F83584" w:rsidP="00FD302F">
            <w:pPr>
              <w:bidi w:val="0"/>
              <w:spacing w:line="480" w:lineRule="auto"/>
            </w:pPr>
            <w:r>
              <w:t>High confidence vs. Low confidence</w:t>
            </w:r>
            <w:r w:rsidR="000934E7">
              <w:t xml:space="preserve"> (within correct trials)</w:t>
            </w:r>
          </w:p>
        </w:tc>
        <w:tc>
          <w:tcPr>
            <w:tcW w:w="2334" w:type="dxa"/>
          </w:tcPr>
          <w:p w14:paraId="308EF6FE" w14:textId="77777777" w:rsidR="00F83584" w:rsidRDefault="00F83584" w:rsidP="00FD302F">
            <w:pPr>
              <w:bidi w:val="0"/>
              <w:spacing w:line="480" w:lineRule="auto"/>
            </w:pPr>
            <w:r>
              <w:t>High confidence vs. Low confidence</w:t>
            </w:r>
          </w:p>
          <w:p w14:paraId="70ADBC1D" w14:textId="7C28E188" w:rsidR="000934E7" w:rsidRDefault="000934E7" w:rsidP="00FD302F">
            <w:pPr>
              <w:bidi w:val="0"/>
              <w:spacing w:line="480" w:lineRule="auto"/>
            </w:pPr>
            <w:r>
              <w:t>(within correct trials)</w:t>
            </w:r>
          </w:p>
        </w:tc>
        <w:tc>
          <w:tcPr>
            <w:tcW w:w="3633" w:type="dxa"/>
          </w:tcPr>
          <w:p w14:paraId="5416A15D" w14:textId="701325D6" w:rsidR="00F83584" w:rsidRDefault="00F83584" w:rsidP="00FD302F">
            <w:pPr>
              <w:bidi w:val="0"/>
              <w:spacing w:line="480" w:lineRule="auto"/>
            </w:pPr>
            <w:r>
              <w:t>Spatially multivariate signal predicting confidence reports.</w:t>
            </w:r>
          </w:p>
        </w:tc>
      </w:tr>
      <w:tr w:rsidR="00F83584" w14:paraId="19140CAC" w14:textId="77777777" w:rsidTr="001D5E84">
        <w:tc>
          <w:tcPr>
            <w:tcW w:w="2335" w:type="dxa"/>
          </w:tcPr>
          <w:p w14:paraId="173BD5F4" w14:textId="1DA5748A" w:rsidR="00F83584" w:rsidRDefault="00F83584" w:rsidP="00FD302F">
            <w:pPr>
              <w:bidi w:val="0"/>
              <w:spacing w:line="480" w:lineRule="auto"/>
            </w:pPr>
            <w:r>
              <w:t>Within discrimination</w:t>
            </w:r>
            <w:r w:rsidR="000934E7">
              <w:t xml:space="preserve"> correct trials</w:t>
            </w:r>
            <w:r>
              <w:t>: high confidence vs. Low confidence</w:t>
            </w:r>
          </w:p>
        </w:tc>
        <w:tc>
          <w:tcPr>
            <w:tcW w:w="2334" w:type="dxa"/>
          </w:tcPr>
          <w:p w14:paraId="6D8BB3CD" w14:textId="253D5D90" w:rsidR="00F83584" w:rsidRDefault="00F83584" w:rsidP="00FD302F">
            <w:pPr>
              <w:bidi w:val="0"/>
              <w:spacing w:line="480" w:lineRule="auto"/>
            </w:pPr>
            <w:r>
              <w:t>Within discrimination</w:t>
            </w:r>
            <w:r w:rsidR="000934E7">
              <w:t xml:space="preserve"> correct trials</w:t>
            </w:r>
            <w:r>
              <w:t>: high confidence vs. low confidence</w:t>
            </w:r>
          </w:p>
        </w:tc>
        <w:tc>
          <w:tcPr>
            <w:tcW w:w="3633" w:type="dxa"/>
          </w:tcPr>
          <w:p w14:paraId="237DA839" w14:textId="0EF89F5E" w:rsidR="00F83584" w:rsidRDefault="00F83584" w:rsidP="00FD302F">
            <w:pPr>
              <w:bidi w:val="0"/>
              <w:spacing w:line="480" w:lineRule="auto"/>
            </w:pPr>
            <w:r>
              <w:t>Spatially multivariate signal predicting confidence reports in discrimination.</w:t>
            </w:r>
          </w:p>
        </w:tc>
      </w:tr>
      <w:tr w:rsidR="00F83584" w14:paraId="4CE65CF9" w14:textId="77777777" w:rsidTr="001D5E84">
        <w:tc>
          <w:tcPr>
            <w:tcW w:w="2335" w:type="dxa"/>
          </w:tcPr>
          <w:p w14:paraId="3136E64C" w14:textId="2FEFFFD0" w:rsidR="00F83584" w:rsidRDefault="00F83584" w:rsidP="00FD302F">
            <w:pPr>
              <w:bidi w:val="0"/>
              <w:spacing w:line="480" w:lineRule="auto"/>
            </w:pPr>
            <w:r>
              <w:t>Within detection</w:t>
            </w:r>
            <w:r w:rsidR="000934E7">
              <w:t xml:space="preserve"> correct trials</w:t>
            </w:r>
            <w:r>
              <w:t>: high confidence vs. Low confidence</w:t>
            </w:r>
          </w:p>
        </w:tc>
        <w:tc>
          <w:tcPr>
            <w:tcW w:w="2334" w:type="dxa"/>
          </w:tcPr>
          <w:p w14:paraId="222DB3D9" w14:textId="28CDD2E2" w:rsidR="00F83584" w:rsidRDefault="00F83584" w:rsidP="00FD302F">
            <w:pPr>
              <w:bidi w:val="0"/>
              <w:spacing w:line="480" w:lineRule="auto"/>
            </w:pPr>
            <w:r>
              <w:t>Within detection</w:t>
            </w:r>
            <w:r w:rsidR="000934E7">
              <w:t xml:space="preserve"> correct trials</w:t>
            </w:r>
            <w:r>
              <w:t>: high confidence vs. low confidence</w:t>
            </w:r>
          </w:p>
        </w:tc>
        <w:tc>
          <w:tcPr>
            <w:tcW w:w="3633" w:type="dxa"/>
          </w:tcPr>
          <w:p w14:paraId="4E595530" w14:textId="6665AEB5" w:rsidR="00F83584" w:rsidRDefault="00F83584" w:rsidP="00FD302F">
            <w:pPr>
              <w:bidi w:val="0"/>
              <w:spacing w:line="480" w:lineRule="auto"/>
            </w:pPr>
            <w:r>
              <w:t>Spatially multivariate signal predicting confidence reports in detection.</w:t>
            </w:r>
          </w:p>
        </w:tc>
      </w:tr>
      <w:tr w:rsidR="00DC0797" w14:paraId="5E3E894C" w14:textId="77777777" w:rsidTr="001D5E84">
        <w:tc>
          <w:tcPr>
            <w:tcW w:w="2335" w:type="dxa"/>
          </w:tcPr>
          <w:p w14:paraId="10B28068" w14:textId="5F8F28FC" w:rsidR="00DC0797" w:rsidRDefault="00DC0797" w:rsidP="00FD302F">
            <w:pPr>
              <w:bidi w:val="0"/>
              <w:spacing w:line="480" w:lineRule="auto"/>
            </w:pPr>
            <w:r>
              <w:t>Within discrimination</w:t>
            </w:r>
            <w:r w:rsidR="000934E7">
              <w:t xml:space="preserve"> correct trials</w:t>
            </w:r>
            <w:r>
              <w:t>: high confidence vs. Low confidence</w:t>
            </w:r>
          </w:p>
        </w:tc>
        <w:tc>
          <w:tcPr>
            <w:tcW w:w="2334" w:type="dxa"/>
          </w:tcPr>
          <w:p w14:paraId="2AF4CEF4" w14:textId="12199D5A" w:rsidR="00DC0797" w:rsidRDefault="00DC0797" w:rsidP="00FD302F">
            <w:pPr>
              <w:bidi w:val="0"/>
              <w:spacing w:line="480" w:lineRule="auto"/>
            </w:pPr>
            <w:r>
              <w:t>Within detection</w:t>
            </w:r>
            <w:r w:rsidR="000934E7">
              <w:t xml:space="preserve"> correct trials</w:t>
            </w:r>
            <w:r>
              <w:t>: high confidence vs. low confidence</w:t>
            </w:r>
          </w:p>
        </w:tc>
        <w:tc>
          <w:tcPr>
            <w:tcW w:w="3633" w:type="dxa"/>
            <w:vMerge w:val="restart"/>
          </w:tcPr>
          <w:p w14:paraId="0CB430D3" w14:textId="12EBB373" w:rsidR="00DC0797" w:rsidRDefault="00DC0797" w:rsidP="00FD302F">
            <w:pPr>
              <w:bidi w:val="0"/>
              <w:spacing w:line="480" w:lineRule="auto"/>
            </w:pPr>
            <w:r>
              <w:t>Task invariant multivariate signal predicting confidence reports in detection and discrimination.</w:t>
            </w:r>
          </w:p>
        </w:tc>
      </w:tr>
      <w:tr w:rsidR="00DC0797" w14:paraId="227C4D47" w14:textId="77777777" w:rsidTr="001D5E84">
        <w:tc>
          <w:tcPr>
            <w:tcW w:w="2335" w:type="dxa"/>
          </w:tcPr>
          <w:p w14:paraId="67274174" w14:textId="1A966952" w:rsidR="00DC0797" w:rsidRDefault="00DC0797" w:rsidP="00FD302F">
            <w:pPr>
              <w:bidi w:val="0"/>
              <w:spacing w:line="480" w:lineRule="auto"/>
            </w:pPr>
            <w:r>
              <w:t>Within detection</w:t>
            </w:r>
            <w:r w:rsidR="000934E7">
              <w:t xml:space="preserve"> correct trials</w:t>
            </w:r>
            <w:r>
              <w:t>: high confidence vs. low confidence</w:t>
            </w:r>
          </w:p>
        </w:tc>
        <w:tc>
          <w:tcPr>
            <w:tcW w:w="2334" w:type="dxa"/>
          </w:tcPr>
          <w:p w14:paraId="6806DDB3" w14:textId="6CDD4AC9" w:rsidR="00DC0797" w:rsidRDefault="00DC0797" w:rsidP="00FD302F">
            <w:pPr>
              <w:bidi w:val="0"/>
              <w:spacing w:line="480" w:lineRule="auto"/>
            </w:pPr>
            <w:r>
              <w:t>Within discrimination</w:t>
            </w:r>
            <w:r w:rsidR="000934E7">
              <w:t xml:space="preserve"> correct trials</w:t>
            </w:r>
            <w:r>
              <w:t>: high confidence vs. Low confidence</w:t>
            </w:r>
          </w:p>
        </w:tc>
        <w:tc>
          <w:tcPr>
            <w:tcW w:w="3633" w:type="dxa"/>
            <w:vMerge/>
          </w:tcPr>
          <w:p w14:paraId="6A73FEB5" w14:textId="4C79B402" w:rsidR="00DC0797" w:rsidRDefault="00DC0797" w:rsidP="00FD302F">
            <w:pPr>
              <w:bidi w:val="0"/>
              <w:spacing w:line="480" w:lineRule="auto"/>
            </w:pPr>
          </w:p>
        </w:tc>
      </w:tr>
      <w:tr w:rsidR="004D6428" w14:paraId="7E373725" w14:textId="77777777" w:rsidTr="001D5E84">
        <w:tc>
          <w:tcPr>
            <w:tcW w:w="2335" w:type="dxa"/>
          </w:tcPr>
          <w:p w14:paraId="016B41A7" w14:textId="38CC4435" w:rsidR="004D6428" w:rsidRDefault="00163740" w:rsidP="00FD302F">
            <w:pPr>
              <w:bidi w:val="0"/>
              <w:spacing w:line="480" w:lineRule="auto"/>
            </w:pPr>
            <w:r>
              <w:t>Within detection correct trials: hits vs. misses</w:t>
            </w:r>
          </w:p>
        </w:tc>
        <w:tc>
          <w:tcPr>
            <w:tcW w:w="2334" w:type="dxa"/>
          </w:tcPr>
          <w:p w14:paraId="0AC25E31" w14:textId="156F66E0" w:rsidR="004D6428" w:rsidRDefault="00163740" w:rsidP="00FD302F">
            <w:pPr>
              <w:bidi w:val="0"/>
              <w:spacing w:line="480" w:lineRule="auto"/>
            </w:pPr>
            <w:r>
              <w:t>Within detection correct trials: hits vs. misses</w:t>
            </w:r>
          </w:p>
        </w:tc>
        <w:tc>
          <w:tcPr>
            <w:tcW w:w="3633" w:type="dxa"/>
          </w:tcPr>
          <w:p w14:paraId="5DA42BF5" w14:textId="1914CD1E" w:rsidR="004D6428" w:rsidRDefault="00163740" w:rsidP="00FD302F">
            <w:pPr>
              <w:bidi w:val="0"/>
              <w:spacing w:line="480" w:lineRule="auto"/>
            </w:pPr>
            <w:r>
              <w:t>Spatially multivariate signal predicting response in detection signal trials.</w:t>
            </w:r>
          </w:p>
        </w:tc>
      </w:tr>
      <w:tr w:rsidR="001D5E84" w14:paraId="7F314A0B" w14:textId="77777777" w:rsidTr="001D5E84">
        <w:tc>
          <w:tcPr>
            <w:tcW w:w="2335" w:type="dxa"/>
          </w:tcPr>
          <w:p w14:paraId="3450D085" w14:textId="10B8248E" w:rsidR="001D5E84" w:rsidRDefault="001D5E84" w:rsidP="00FD302F">
            <w:pPr>
              <w:bidi w:val="0"/>
              <w:spacing w:line="480" w:lineRule="auto"/>
            </w:pPr>
            <w:r>
              <w:lastRenderedPageBreak/>
              <w:t>Within detection correct trials: Hits vs. Misses</w:t>
            </w:r>
          </w:p>
        </w:tc>
        <w:tc>
          <w:tcPr>
            <w:tcW w:w="2334" w:type="dxa"/>
          </w:tcPr>
          <w:p w14:paraId="1B5C3B89" w14:textId="1DF109E1" w:rsidR="001D5E84" w:rsidRDefault="001D5E84" w:rsidP="00FD302F">
            <w:pPr>
              <w:bidi w:val="0"/>
              <w:spacing w:line="480" w:lineRule="auto"/>
            </w:pPr>
            <w:r>
              <w:t>Within discrimination trials: high vs. low confidence</w:t>
            </w:r>
          </w:p>
        </w:tc>
        <w:tc>
          <w:tcPr>
            <w:tcW w:w="3633" w:type="dxa"/>
            <w:vMerge w:val="restart"/>
          </w:tcPr>
          <w:p w14:paraId="3C64B99B" w14:textId="4AE8892C" w:rsidR="001D5E84" w:rsidRPr="00F0007E" w:rsidRDefault="00F0007E" w:rsidP="00FD302F">
            <w:pPr>
              <w:bidi w:val="0"/>
              <w:spacing w:line="480" w:lineRule="auto"/>
              <w:rPr>
                <w:rtl/>
              </w:rPr>
            </w:pPr>
            <w:r>
              <w:t xml:space="preserve">Task invariant </w:t>
            </w:r>
            <w:r w:rsidR="004C1FC2">
              <w:t xml:space="preserve">spatially multivariate </w:t>
            </w:r>
            <w:r>
              <w:t xml:space="preserve">signal representing the availability of perceptual evidence </w:t>
            </w:r>
            <w:del w:id="73" w:author="Steve Fleming" w:date="2018-08-14T09:01:00Z">
              <w:r w:rsidDel="008C5158">
                <w:delText xml:space="preserve">in </w:delText>
              </w:r>
            </w:del>
            <w:ins w:id="74" w:author="Steve Fleming" w:date="2018-08-14T09:01:00Z">
              <w:r w:rsidR="008C5158">
                <w:t>for stimulus</w:t>
              </w:r>
            </w:ins>
            <w:del w:id="75" w:author="Steve Fleming" w:date="2018-08-14T09:01:00Z">
              <w:r w:rsidDel="008C5158">
                <w:delText>the</w:delText>
              </w:r>
            </w:del>
            <w:r>
              <w:t xml:space="preserve"> presence</w:t>
            </w:r>
            <w:del w:id="76" w:author="Steve Fleming" w:date="2018-08-14T09:01:00Z">
              <w:r w:rsidDel="008C5158">
                <w:delText xml:space="preserve"> of a stimulus</w:delText>
              </w:r>
            </w:del>
            <w:r>
              <w:t xml:space="preserve">. </w:t>
            </w:r>
          </w:p>
        </w:tc>
      </w:tr>
      <w:tr w:rsidR="001D5E84" w14:paraId="0960196F" w14:textId="77777777" w:rsidTr="001D5E84">
        <w:tc>
          <w:tcPr>
            <w:tcW w:w="2335" w:type="dxa"/>
          </w:tcPr>
          <w:p w14:paraId="26D497FC" w14:textId="4E714FD4" w:rsidR="001D5E84" w:rsidRDefault="001D5E84" w:rsidP="00FD302F">
            <w:pPr>
              <w:bidi w:val="0"/>
              <w:spacing w:line="480" w:lineRule="auto"/>
            </w:pPr>
            <w:r>
              <w:t>Within discrimination trials: high vs. low confidence</w:t>
            </w:r>
          </w:p>
        </w:tc>
        <w:tc>
          <w:tcPr>
            <w:tcW w:w="2334" w:type="dxa"/>
          </w:tcPr>
          <w:p w14:paraId="44D754DF" w14:textId="48A855A9" w:rsidR="001D5E84" w:rsidRDefault="001D5E84" w:rsidP="00FD302F">
            <w:pPr>
              <w:bidi w:val="0"/>
              <w:spacing w:line="480" w:lineRule="auto"/>
            </w:pPr>
            <w:r>
              <w:t>Within detection correct trials: Hits vs. Misses</w:t>
            </w:r>
          </w:p>
        </w:tc>
        <w:tc>
          <w:tcPr>
            <w:tcW w:w="3633" w:type="dxa"/>
            <w:vMerge/>
          </w:tcPr>
          <w:p w14:paraId="13DFBCF1" w14:textId="77777777" w:rsidR="001D5E84" w:rsidRDefault="001D5E84" w:rsidP="00FD302F">
            <w:pPr>
              <w:bidi w:val="0"/>
              <w:spacing w:line="480" w:lineRule="auto"/>
            </w:pPr>
          </w:p>
        </w:tc>
      </w:tr>
    </w:tbl>
    <w:p w14:paraId="087F6EF2" w14:textId="52EF0FDD" w:rsidR="00C72FAF" w:rsidRDefault="00C72FAF" w:rsidP="00FD302F">
      <w:pPr>
        <w:bidi w:val="0"/>
        <w:spacing w:line="480" w:lineRule="auto"/>
      </w:pPr>
    </w:p>
    <w:p w14:paraId="384061D5" w14:textId="3C198744" w:rsidR="00163740" w:rsidRDefault="00163740" w:rsidP="00FD302F">
      <w:pPr>
        <w:bidi w:val="0"/>
        <w:spacing w:line="480" w:lineRule="auto"/>
      </w:pPr>
      <w:r>
        <w:t>A contrast between the last two maps will highlight brain regions that are specifically involved in inference about presence and absence, rather than judgment of available evidence</w:t>
      </w:r>
      <w:ins w:id="77" w:author="Steve Fleming" w:date="2018-08-14T09:01:00Z">
        <w:r w:rsidR="00FF44A3">
          <w:t xml:space="preserve"> </w:t>
        </w:r>
        <w:r w:rsidR="00FF44A3">
          <w:rPr>
            <w:i/>
          </w:rPr>
          <w:t>per se</w:t>
        </w:r>
      </w:ins>
      <w:r>
        <w:t>.</w:t>
      </w:r>
    </w:p>
    <w:p w14:paraId="34E3CF70" w14:textId="77777777" w:rsidR="00872795" w:rsidRPr="00872795" w:rsidRDefault="00872795" w:rsidP="00FD302F">
      <w:pPr>
        <w:bidi w:val="0"/>
        <w:spacing w:line="480" w:lineRule="auto"/>
      </w:pPr>
    </w:p>
    <w:p w14:paraId="2213B45C" w14:textId="77777777" w:rsidR="004C1FC2" w:rsidRDefault="004C1FC2">
      <w:pPr>
        <w:rPr>
          <w:u w:val="single"/>
        </w:rPr>
      </w:pPr>
      <w:r>
        <w:rPr>
          <w:u w:val="single"/>
        </w:rPr>
        <w:br w:type="page"/>
      </w:r>
    </w:p>
    <w:p w14:paraId="52F9B1DD" w14:textId="59836DAF" w:rsidR="00CA215C" w:rsidRPr="00CA215C" w:rsidRDefault="00631FF1" w:rsidP="00FD302F">
      <w:pPr>
        <w:widowControl w:val="0"/>
        <w:autoSpaceDE w:val="0"/>
        <w:autoSpaceDN w:val="0"/>
        <w:bidi w:val="0"/>
        <w:adjustRightInd w:val="0"/>
        <w:spacing w:line="480" w:lineRule="auto"/>
        <w:ind w:left="480" w:hanging="480"/>
        <w:rPr>
          <w:rFonts w:ascii="Calibri" w:hAnsi="Calibri" w:cs="Calibri"/>
          <w:noProof/>
          <w:szCs w:val="24"/>
        </w:rPr>
      </w:pPr>
      <w:r>
        <w:rPr>
          <w:u w:val="single"/>
        </w:rPr>
        <w:lastRenderedPageBreak/>
        <w:fldChar w:fldCharType="begin" w:fldLock="1"/>
      </w:r>
      <w:r>
        <w:rPr>
          <w:u w:val="single"/>
        </w:rPr>
        <w:instrText xml:space="preserve">ADDIN Mendeley Bibliography CSL_BIBLIOGRAPHY </w:instrText>
      </w:r>
      <w:r>
        <w:rPr>
          <w:u w:val="single"/>
        </w:rPr>
        <w:fldChar w:fldCharType="separate"/>
      </w:r>
      <w:r w:rsidR="00CA215C" w:rsidRPr="00CA215C">
        <w:rPr>
          <w:rFonts w:ascii="Calibri" w:hAnsi="Calibri" w:cs="Calibri"/>
          <w:noProof/>
          <w:szCs w:val="24"/>
        </w:rPr>
        <w:t xml:space="preserve">Bartra, O., McGuire, J. T., &amp; Kable, J. W. (2013). The valuation system: A coordinate-based meta-analysis of BOLD fMRI experiments examining neural correlates of subjective value. </w:t>
      </w:r>
      <w:r w:rsidR="00CA215C" w:rsidRPr="00CA215C">
        <w:rPr>
          <w:rFonts w:ascii="Calibri" w:hAnsi="Calibri" w:cs="Calibri"/>
          <w:i/>
          <w:iCs/>
          <w:noProof/>
          <w:szCs w:val="24"/>
        </w:rPr>
        <w:t>NeuroImage</w:t>
      </w:r>
      <w:r w:rsidR="00CA215C" w:rsidRPr="00CA215C">
        <w:rPr>
          <w:rFonts w:ascii="Calibri" w:hAnsi="Calibri" w:cs="Calibri"/>
          <w:noProof/>
          <w:szCs w:val="24"/>
        </w:rPr>
        <w:t xml:space="preserve">, </w:t>
      </w:r>
      <w:r w:rsidR="00CA215C" w:rsidRPr="00CA215C">
        <w:rPr>
          <w:rFonts w:ascii="Calibri" w:hAnsi="Calibri" w:cs="Calibri"/>
          <w:i/>
          <w:iCs/>
          <w:noProof/>
          <w:szCs w:val="24"/>
        </w:rPr>
        <w:t>76</w:t>
      </w:r>
      <w:r w:rsidR="00CA215C" w:rsidRPr="00CA215C">
        <w:rPr>
          <w:rFonts w:ascii="Calibri" w:hAnsi="Calibri" w:cs="Calibri"/>
          <w:noProof/>
          <w:szCs w:val="24"/>
        </w:rPr>
        <w:t>, 412–427. https://doi.org/10.1016/j.neuroimage.2013.02.063</w:t>
      </w:r>
    </w:p>
    <w:p w14:paraId="50294799"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Boorman, E. D., Behrens, T. E., &amp; Rushworth, M. F. (2011). Counterfactual Choice and Learning in a Neural Network Centered on Human Lateral Frontopolar Cortex. </w:t>
      </w:r>
      <w:r w:rsidRPr="00CA215C">
        <w:rPr>
          <w:rFonts w:ascii="Calibri" w:hAnsi="Calibri" w:cs="Calibri"/>
          <w:i/>
          <w:iCs/>
          <w:noProof/>
          <w:szCs w:val="24"/>
        </w:rPr>
        <w:t>PLoS Biology</w:t>
      </w:r>
      <w:r w:rsidRPr="00CA215C">
        <w:rPr>
          <w:rFonts w:ascii="Calibri" w:hAnsi="Calibri" w:cs="Calibri"/>
          <w:noProof/>
          <w:szCs w:val="24"/>
        </w:rPr>
        <w:t xml:space="preserve">, </w:t>
      </w:r>
      <w:r w:rsidRPr="00CA215C">
        <w:rPr>
          <w:rFonts w:ascii="Calibri" w:hAnsi="Calibri" w:cs="Calibri"/>
          <w:i/>
          <w:iCs/>
          <w:noProof/>
          <w:szCs w:val="24"/>
        </w:rPr>
        <w:t>9</w:t>
      </w:r>
      <w:r w:rsidRPr="00CA215C">
        <w:rPr>
          <w:rFonts w:ascii="Calibri" w:hAnsi="Calibri" w:cs="Calibri"/>
          <w:noProof/>
          <w:szCs w:val="24"/>
        </w:rPr>
        <w:t>(6), e1001093. https://doi.org/10.1371/journal.pbio.1001093</w:t>
      </w:r>
    </w:p>
    <w:p w14:paraId="5AAC8A07"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De Martino, B., Fleming, S. M., Garrett, N., &amp; Dolan, R. J. (2013). Confidence in value-based choice. </w:t>
      </w:r>
      <w:r w:rsidRPr="00CA215C">
        <w:rPr>
          <w:rFonts w:ascii="Calibri" w:hAnsi="Calibri" w:cs="Calibri"/>
          <w:i/>
          <w:iCs/>
          <w:noProof/>
          <w:szCs w:val="24"/>
        </w:rPr>
        <w:t>Nature Neuroscience</w:t>
      </w:r>
      <w:r w:rsidRPr="00CA215C">
        <w:rPr>
          <w:rFonts w:ascii="Calibri" w:hAnsi="Calibri" w:cs="Calibri"/>
          <w:noProof/>
          <w:szCs w:val="24"/>
        </w:rPr>
        <w:t xml:space="preserve">, </w:t>
      </w:r>
      <w:r w:rsidRPr="00CA215C">
        <w:rPr>
          <w:rFonts w:ascii="Calibri" w:hAnsi="Calibri" w:cs="Calibri"/>
          <w:i/>
          <w:iCs/>
          <w:noProof/>
          <w:szCs w:val="24"/>
        </w:rPr>
        <w:t>16</w:t>
      </w:r>
      <w:r w:rsidRPr="00CA215C">
        <w:rPr>
          <w:rFonts w:ascii="Calibri" w:hAnsi="Calibri" w:cs="Calibri"/>
          <w:noProof/>
          <w:szCs w:val="24"/>
        </w:rPr>
        <w:t>(1), 105–110. https://doi.org/10.1038/nn.3279</w:t>
      </w:r>
    </w:p>
    <w:p w14:paraId="28381964"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Fleming, S. M., Huijgen, J., &amp; Dolan, R. J. (2012). Prefrontal contributions to metacognition in perceptual decision making. </w:t>
      </w:r>
      <w:r w:rsidRPr="00CA215C">
        <w:rPr>
          <w:rFonts w:ascii="Calibri" w:hAnsi="Calibri" w:cs="Calibri"/>
          <w:i/>
          <w:iCs/>
          <w:noProof/>
          <w:szCs w:val="24"/>
        </w:rPr>
        <w:t>The Journal of Neuroscience : The Official Journal of the Society for Neuroscience</w:t>
      </w:r>
      <w:r w:rsidRPr="00CA215C">
        <w:rPr>
          <w:rFonts w:ascii="Calibri" w:hAnsi="Calibri" w:cs="Calibri"/>
          <w:noProof/>
          <w:szCs w:val="24"/>
        </w:rPr>
        <w:t xml:space="preserve">, </w:t>
      </w:r>
      <w:r w:rsidRPr="00CA215C">
        <w:rPr>
          <w:rFonts w:ascii="Calibri" w:hAnsi="Calibri" w:cs="Calibri"/>
          <w:i/>
          <w:iCs/>
          <w:noProof/>
          <w:szCs w:val="24"/>
        </w:rPr>
        <w:t>32</w:t>
      </w:r>
      <w:r w:rsidRPr="00CA215C">
        <w:rPr>
          <w:rFonts w:ascii="Calibri" w:hAnsi="Calibri" w:cs="Calibri"/>
          <w:noProof/>
          <w:szCs w:val="24"/>
        </w:rPr>
        <w:t>(18), 6117–6125. https://doi.org/10.1523/JNEUROSCI.6489-11.2012</w:t>
      </w:r>
    </w:p>
    <w:p w14:paraId="0B32EBEC"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Fleming, S. M., van der Putten, E. J., &amp; Daw, N. D. (2018). Neural mediators of changes of mind about perceptual decisions. </w:t>
      </w:r>
      <w:r w:rsidRPr="00CA215C">
        <w:rPr>
          <w:rFonts w:ascii="Calibri" w:hAnsi="Calibri" w:cs="Calibri"/>
          <w:i/>
          <w:iCs/>
          <w:noProof/>
          <w:szCs w:val="24"/>
        </w:rPr>
        <w:t>Nature Neuroscience</w:t>
      </w:r>
      <w:r w:rsidRPr="00CA215C">
        <w:rPr>
          <w:rFonts w:ascii="Calibri" w:hAnsi="Calibri" w:cs="Calibri"/>
          <w:noProof/>
          <w:szCs w:val="24"/>
        </w:rPr>
        <w:t xml:space="preserve">, </w:t>
      </w:r>
      <w:r w:rsidRPr="00CA215C">
        <w:rPr>
          <w:rFonts w:ascii="Calibri" w:hAnsi="Calibri" w:cs="Calibri"/>
          <w:i/>
          <w:iCs/>
          <w:noProof/>
          <w:szCs w:val="24"/>
        </w:rPr>
        <w:t>21</w:t>
      </w:r>
      <w:r w:rsidRPr="00CA215C">
        <w:rPr>
          <w:rFonts w:ascii="Calibri" w:hAnsi="Calibri" w:cs="Calibri"/>
          <w:noProof/>
          <w:szCs w:val="24"/>
        </w:rPr>
        <w:t>(4), 617–624. https://doi.org/10.1038/s41593-018-0104-6</w:t>
      </w:r>
    </w:p>
    <w:p w14:paraId="3B916100"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Fleming, S. M., Weil, R. S., Nagy, Z., Dolan, R. J., &amp; Rees, G. (2009). Relating Introspective Accuracy to Individual Differences in Brain Structure. </w:t>
      </w:r>
      <w:r w:rsidRPr="00CA215C">
        <w:rPr>
          <w:rFonts w:ascii="Calibri" w:hAnsi="Calibri" w:cs="Calibri"/>
          <w:i/>
          <w:iCs/>
          <w:noProof/>
          <w:szCs w:val="24"/>
        </w:rPr>
        <w:t>Science</w:t>
      </w:r>
      <w:r w:rsidRPr="00CA215C">
        <w:rPr>
          <w:rFonts w:ascii="Calibri" w:hAnsi="Calibri" w:cs="Calibri"/>
          <w:noProof/>
          <w:szCs w:val="24"/>
        </w:rPr>
        <w:t xml:space="preserve">, </w:t>
      </w:r>
      <w:r w:rsidRPr="00CA215C">
        <w:rPr>
          <w:rFonts w:ascii="Calibri" w:hAnsi="Calibri" w:cs="Calibri"/>
          <w:i/>
          <w:iCs/>
          <w:noProof/>
          <w:szCs w:val="24"/>
        </w:rPr>
        <w:t>324</w:t>
      </w:r>
      <w:r w:rsidRPr="00CA215C">
        <w:rPr>
          <w:rFonts w:ascii="Calibri" w:hAnsi="Calibri" w:cs="Calibri"/>
          <w:noProof/>
          <w:szCs w:val="24"/>
        </w:rPr>
        <w:t>(5928), 759–764. https://doi.org/10.1126/science.1169405</w:t>
      </w:r>
    </w:p>
    <w:p w14:paraId="5343138B" w14:textId="7D2D3245"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Hebart, M. N., G</w:t>
      </w:r>
      <w:ins w:id="78" w:author="Steve Fleming" w:date="2018-08-14T09:03:00Z">
        <w:r w:rsidR="00695D9C">
          <w:rPr>
            <w:rFonts w:ascii="Calibri" w:hAnsi="Calibri" w:cs="Calibri"/>
            <w:noProof/>
            <w:szCs w:val="24"/>
          </w:rPr>
          <w:t>o</w:t>
        </w:r>
      </w:ins>
      <w:bookmarkStart w:id="79" w:name="_GoBack"/>
      <w:bookmarkEnd w:id="79"/>
      <w:del w:id="80" w:author="Steve Fleming" w:date="2018-08-14T09:03:00Z">
        <w:r w:rsidRPr="00CA215C" w:rsidDel="00695D9C">
          <w:rPr>
            <w:rFonts w:ascii="Calibri" w:hAnsi="Calibri" w:cs="Calibri"/>
            <w:noProof/>
            <w:szCs w:val="24"/>
          </w:rPr>
          <w:delText>Ã¶</w:delText>
        </w:r>
      </w:del>
      <w:r w:rsidRPr="00CA215C">
        <w:rPr>
          <w:rFonts w:ascii="Calibri" w:hAnsi="Calibri" w:cs="Calibri"/>
          <w:noProof/>
          <w:szCs w:val="24"/>
        </w:rPr>
        <w:t xml:space="preserve">rgen, K., &amp; Haynes, J.-D. (2015). The Decoding Toolbox (TDT): a versatile software package for multivariate analyses of functional imaging data. </w:t>
      </w:r>
      <w:r w:rsidRPr="00CA215C">
        <w:rPr>
          <w:rFonts w:ascii="Calibri" w:hAnsi="Calibri" w:cs="Calibri"/>
          <w:i/>
          <w:iCs/>
          <w:noProof/>
          <w:szCs w:val="24"/>
        </w:rPr>
        <w:t>Frontiers in Neuroinformatics</w:t>
      </w:r>
      <w:r w:rsidRPr="00CA215C">
        <w:rPr>
          <w:rFonts w:ascii="Calibri" w:hAnsi="Calibri" w:cs="Calibri"/>
          <w:noProof/>
          <w:szCs w:val="24"/>
        </w:rPr>
        <w:t xml:space="preserve">, </w:t>
      </w:r>
      <w:r w:rsidRPr="00CA215C">
        <w:rPr>
          <w:rFonts w:ascii="Calibri" w:hAnsi="Calibri" w:cs="Calibri"/>
          <w:i/>
          <w:iCs/>
          <w:noProof/>
          <w:szCs w:val="24"/>
        </w:rPr>
        <w:t>8</w:t>
      </w:r>
      <w:r w:rsidRPr="00CA215C">
        <w:rPr>
          <w:rFonts w:ascii="Calibri" w:hAnsi="Calibri" w:cs="Calibri"/>
          <w:noProof/>
          <w:szCs w:val="24"/>
        </w:rPr>
        <w:t>, 88. https://doi.org/10.3389/fninf.2014.00088</w:t>
      </w:r>
    </w:p>
    <w:p w14:paraId="4F518D78"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Higham, P. A., Perfect, T. J., &amp; Bruno, D. (2009). Investigating strength and frequency effects in recognition memory using type-2 signal detection theory. </w:t>
      </w:r>
      <w:r w:rsidRPr="00CA215C">
        <w:rPr>
          <w:rFonts w:ascii="Calibri" w:hAnsi="Calibri" w:cs="Calibri"/>
          <w:i/>
          <w:iCs/>
          <w:noProof/>
          <w:szCs w:val="24"/>
        </w:rPr>
        <w:t>Journal of Experimental Psychology: Learning, Memory, and Cognition</w:t>
      </w:r>
      <w:r w:rsidRPr="00CA215C">
        <w:rPr>
          <w:rFonts w:ascii="Calibri" w:hAnsi="Calibri" w:cs="Calibri"/>
          <w:noProof/>
          <w:szCs w:val="24"/>
        </w:rPr>
        <w:t xml:space="preserve">, </w:t>
      </w:r>
      <w:r w:rsidRPr="00CA215C">
        <w:rPr>
          <w:rFonts w:ascii="Calibri" w:hAnsi="Calibri" w:cs="Calibri"/>
          <w:i/>
          <w:iCs/>
          <w:noProof/>
          <w:szCs w:val="24"/>
        </w:rPr>
        <w:t>35</w:t>
      </w:r>
      <w:r w:rsidRPr="00CA215C">
        <w:rPr>
          <w:rFonts w:ascii="Calibri" w:hAnsi="Calibri" w:cs="Calibri"/>
          <w:noProof/>
          <w:szCs w:val="24"/>
        </w:rPr>
        <w:t xml:space="preserve">(1), 57–80. </w:t>
      </w:r>
      <w:r w:rsidRPr="00CA215C">
        <w:rPr>
          <w:rFonts w:ascii="Calibri" w:hAnsi="Calibri" w:cs="Calibri"/>
          <w:noProof/>
          <w:szCs w:val="24"/>
        </w:rPr>
        <w:lastRenderedPageBreak/>
        <w:t>https://doi.org/10.1037/a0013865</w:t>
      </w:r>
    </w:p>
    <w:p w14:paraId="06AD037F"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Kanai, R., Walsh, V., &amp; Tseng, C. (2010). Subjective discriminability of invisibility: A framework for distinguishing perceptual and attentional failures of awareness. </w:t>
      </w:r>
      <w:r w:rsidRPr="00CA215C">
        <w:rPr>
          <w:rFonts w:ascii="Calibri" w:hAnsi="Calibri" w:cs="Calibri"/>
          <w:i/>
          <w:iCs/>
          <w:noProof/>
          <w:szCs w:val="24"/>
        </w:rPr>
        <w:t>Consciousness and Cognition</w:t>
      </w:r>
      <w:r w:rsidRPr="00CA215C">
        <w:rPr>
          <w:rFonts w:ascii="Calibri" w:hAnsi="Calibri" w:cs="Calibri"/>
          <w:noProof/>
          <w:szCs w:val="24"/>
        </w:rPr>
        <w:t xml:space="preserve">, </w:t>
      </w:r>
      <w:r w:rsidRPr="00CA215C">
        <w:rPr>
          <w:rFonts w:ascii="Calibri" w:hAnsi="Calibri" w:cs="Calibri"/>
          <w:i/>
          <w:iCs/>
          <w:noProof/>
          <w:szCs w:val="24"/>
        </w:rPr>
        <w:t>19</w:t>
      </w:r>
      <w:r w:rsidRPr="00CA215C">
        <w:rPr>
          <w:rFonts w:ascii="Calibri" w:hAnsi="Calibri" w:cs="Calibri"/>
          <w:noProof/>
          <w:szCs w:val="24"/>
        </w:rPr>
        <w:t>(4), 1045–1057. https://doi.org/10.1016/J.CONCOG.2010.06.003</w:t>
      </w:r>
    </w:p>
    <w:p w14:paraId="366BDCE1"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Mccurdy, L. Y., Maniscalco, B., Metcalfe, J., &amp; De Lange, F. P. (2013). Anatomical Coupling between Distinct Metacognitive Systems for Memory and Visual Perception Decoded Neurofeedback Project for development of diagnostic and therapeutic system for mental disorders View project Temporal dynamics of visual imagery View proje. https://doi.org/10.1523/JNEUROSCI.1890-12</w:t>
      </w:r>
    </w:p>
    <w:p w14:paraId="630570FD"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Meuwese, J. D. I., van Loon, A. M., Lamme, V. A. F., &amp; Fahrenfort, J. J. (2014). The subjective experience of object recognition: comparing metacognition for object detection and object categorization. </w:t>
      </w:r>
      <w:r w:rsidRPr="00CA215C">
        <w:rPr>
          <w:rFonts w:ascii="Calibri" w:hAnsi="Calibri" w:cs="Calibri"/>
          <w:i/>
          <w:iCs/>
          <w:noProof/>
          <w:szCs w:val="24"/>
        </w:rPr>
        <w:t>Attention, Perception, &amp; Psychophysics</w:t>
      </w:r>
      <w:r w:rsidRPr="00CA215C">
        <w:rPr>
          <w:rFonts w:ascii="Calibri" w:hAnsi="Calibri" w:cs="Calibri"/>
          <w:noProof/>
          <w:szCs w:val="24"/>
        </w:rPr>
        <w:t xml:space="preserve">, </w:t>
      </w:r>
      <w:r w:rsidRPr="00CA215C">
        <w:rPr>
          <w:rFonts w:ascii="Calibri" w:hAnsi="Calibri" w:cs="Calibri"/>
          <w:i/>
          <w:iCs/>
          <w:noProof/>
          <w:szCs w:val="24"/>
        </w:rPr>
        <w:t>76</w:t>
      </w:r>
      <w:r w:rsidRPr="00CA215C">
        <w:rPr>
          <w:rFonts w:ascii="Calibri" w:hAnsi="Calibri" w:cs="Calibri"/>
          <w:noProof/>
          <w:szCs w:val="24"/>
        </w:rPr>
        <w:t>(4), 1057–1068. https://doi.org/10.3758/s13414-014-0643-1</w:t>
      </w:r>
    </w:p>
    <w:p w14:paraId="62CC7E2A"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Morales, J., Lau, H., &amp; Fleming, S. M. (2018). Domain-General and Domain-Specific Patterns of Activity Supporting Metacognition in Human Prefrontal Cortex. </w:t>
      </w:r>
      <w:r w:rsidRPr="00CA215C">
        <w:rPr>
          <w:rFonts w:ascii="Calibri" w:hAnsi="Calibri" w:cs="Calibri"/>
          <w:i/>
          <w:iCs/>
          <w:noProof/>
          <w:szCs w:val="24"/>
        </w:rPr>
        <w:t>The Journal of Neuroscience : The Official Journal of the Society for Neuroscience</w:t>
      </w:r>
      <w:r w:rsidRPr="00CA215C">
        <w:rPr>
          <w:rFonts w:ascii="Calibri" w:hAnsi="Calibri" w:cs="Calibri"/>
          <w:noProof/>
          <w:szCs w:val="24"/>
        </w:rPr>
        <w:t xml:space="preserve">, </w:t>
      </w:r>
      <w:r w:rsidRPr="00CA215C">
        <w:rPr>
          <w:rFonts w:ascii="Calibri" w:hAnsi="Calibri" w:cs="Calibri"/>
          <w:i/>
          <w:iCs/>
          <w:noProof/>
          <w:szCs w:val="24"/>
        </w:rPr>
        <w:t>38</w:t>
      </w:r>
      <w:r w:rsidRPr="00CA215C">
        <w:rPr>
          <w:rFonts w:ascii="Calibri" w:hAnsi="Calibri" w:cs="Calibri"/>
          <w:noProof/>
          <w:szCs w:val="24"/>
        </w:rPr>
        <w:t>(14), 3534–3546. https://doi.org/10.1523/JNEUROSCI.2360-17.2018</w:t>
      </w:r>
    </w:p>
    <w:p w14:paraId="5A10EC72"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Neubert, F.-X., Mars, R. B., Thomas, A. G., Sallet, J., &amp; Rushworth, M. F. S. (2014). Comparison of Human Ventral Frontal Cortex Areas for Cognitive Control and Language with Areas in Monkey Frontal Cortex. </w:t>
      </w:r>
      <w:r w:rsidRPr="00CA215C">
        <w:rPr>
          <w:rFonts w:ascii="Calibri" w:hAnsi="Calibri" w:cs="Calibri"/>
          <w:i/>
          <w:iCs/>
          <w:noProof/>
          <w:szCs w:val="24"/>
        </w:rPr>
        <w:t>Neuron</w:t>
      </w:r>
      <w:r w:rsidRPr="00CA215C">
        <w:rPr>
          <w:rFonts w:ascii="Calibri" w:hAnsi="Calibri" w:cs="Calibri"/>
          <w:noProof/>
          <w:szCs w:val="24"/>
        </w:rPr>
        <w:t xml:space="preserve">, </w:t>
      </w:r>
      <w:r w:rsidRPr="00CA215C">
        <w:rPr>
          <w:rFonts w:ascii="Calibri" w:hAnsi="Calibri" w:cs="Calibri"/>
          <w:i/>
          <w:iCs/>
          <w:noProof/>
          <w:szCs w:val="24"/>
        </w:rPr>
        <w:t>81</w:t>
      </w:r>
      <w:r w:rsidRPr="00CA215C">
        <w:rPr>
          <w:rFonts w:ascii="Calibri" w:hAnsi="Calibri" w:cs="Calibri"/>
          <w:noProof/>
          <w:szCs w:val="24"/>
        </w:rPr>
        <w:t>(3), 700–713. https://doi.org/10.1016/J.NEURON.2013.11.012</w:t>
      </w:r>
    </w:p>
    <w:p w14:paraId="564BAD6D"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Norman, K. A., Polyn, S. M., Detre, G. J., &amp; Haxby, J. V. (2006). Beyond mind-reading: multi-voxel pattern analysis of fMRI data. </w:t>
      </w:r>
      <w:r w:rsidRPr="00CA215C">
        <w:rPr>
          <w:rFonts w:ascii="Calibri" w:hAnsi="Calibri" w:cs="Calibri"/>
          <w:i/>
          <w:iCs/>
          <w:noProof/>
          <w:szCs w:val="24"/>
        </w:rPr>
        <w:t>Trends in Cognitive Sciences</w:t>
      </w:r>
      <w:r w:rsidRPr="00CA215C">
        <w:rPr>
          <w:rFonts w:ascii="Calibri" w:hAnsi="Calibri" w:cs="Calibri"/>
          <w:noProof/>
          <w:szCs w:val="24"/>
        </w:rPr>
        <w:t xml:space="preserve">, </w:t>
      </w:r>
      <w:r w:rsidRPr="00CA215C">
        <w:rPr>
          <w:rFonts w:ascii="Calibri" w:hAnsi="Calibri" w:cs="Calibri"/>
          <w:i/>
          <w:iCs/>
          <w:noProof/>
          <w:szCs w:val="24"/>
        </w:rPr>
        <w:t>10</w:t>
      </w:r>
      <w:r w:rsidRPr="00CA215C">
        <w:rPr>
          <w:rFonts w:ascii="Calibri" w:hAnsi="Calibri" w:cs="Calibri"/>
          <w:noProof/>
          <w:szCs w:val="24"/>
        </w:rPr>
        <w:t xml:space="preserve">(9), 424–430. </w:t>
      </w:r>
      <w:r w:rsidRPr="00CA215C">
        <w:rPr>
          <w:rFonts w:ascii="Calibri" w:hAnsi="Calibri" w:cs="Calibri"/>
          <w:noProof/>
          <w:szCs w:val="24"/>
        </w:rPr>
        <w:lastRenderedPageBreak/>
        <w:t>https://doi.org/10.1016/j.tics.2006.07.005</w:t>
      </w:r>
    </w:p>
    <w:p w14:paraId="30490A89"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Wokke, M. E., Cleeremans, A., &amp; Ridderinkhof, K. R. (2016). Sure I’m sure: Prefrontal oscillations support metacognitive monitoring of decision-making. </w:t>
      </w:r>
      <w:r w:rsidRPr="00CA215C">
        <w:rPr>
          <w:rFonts w:ascii="Calibri" w:hAnsi="Calibri" w:cs="Calibri"/>
          <w:i/>
          <w:iCs/>
          <w:noProof/>
          <w:szCs w:val="24"/>
        </w:rPr>
        <w:t>J. Neurosci</w:t>
      </w:r>
      <w:r w:rsidRPr="00CA215C">
        <w:rPr>
          <w:rFonts w:ascii="Calibri" w:hAnsi="Calibri" w:cs="Calibri"/>
          <w:noProof/>
          <w:szCs w:val="24"/>
        </w:rPr>
        <w:t xml:space="preserve">, </w:t>
      </w:r>
      <w:r w:rsidRPr="00CA215C">
        <w:rPr>
          <w:rFonts w:ascii="Calibri" w:hAnsi="Calibri" w:cs="Calibri"/>
          <w:i/>
          <w:iCs/>
          <w:noProof/>
          <w:szCs w:val="24"/>
        </w:rPr>
        <w:t>10</w:t>
      </w:r>
      <w:r w:rsidRPr="00CA215C">
        <w:rPr>
          <w:rFonts w:ascii="Calibri" w:hAnsi="Calibri" w:cs="Calibri"/>
          <w:noProof/>
          <w:szCs w:val="24"/>
        </w:rPr>
        <w:t>, 1612–1616. https://doi.org/10.1523/JNEUROSCI.1612-16.2016</w:t>
      </w:r>
    </w:p>
    <w:p w14:paraId="7D25FEBC"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rPr>
      </w:pPr>
      <w:r w:rsidRPr="00CA215C">
        <w:rPr>
          <w:rFonts w:ascii="Calibri" w:hAnsi="Calibri" w:cs="Calibri"/>
          <w:noProof/>
          <w:szCs w:val="24"/>
        </w:rPr>
        <w:t xml:space="preserve">Yokoyama, O., Miura, N., Watanabe, J., Takemoto, A., Uchida, S., Sugiura, M., … Nakamura, K. (2010). Right frontopolar cortex activity correlates with reliability of retrospective rating of confidence in short-term recognition memory performance. </w:t>
      </w:r>
      <w:r w:rsidRPr="00CA215C">
        <w:rPr>
          <w:rFonts w:ascii="Calibri" w:hAnsi="Calibri" w:cs="Calibri"/>
          <w:i/>
          <w:iCs/>
          <w:noProof/>
          <w:szCs w:val="24"/>
        </w:rPr>
        <w:t>Neuroscience Research</w:t>
      </w:r>
      <w:r w:rsidRPr="00CA215C">
        <w:rPr>
          <w:rFonts w:ascii="Calibri" w:hAnsi="Calibri" w:cs="Calibri"/>
          <w:noProof/>
          <w:szCs w:val="24"/>
        </w:rPr>
        <w:t xml:space="preserve">, </w:t>
      </w:r>
      <w:r w:rsidRPr="00CA215C">
        <w:rPr>
          <w:rFonts w:ascii="Calibri" w:hAnsi="Calibri" w:cs="Calibri"/>
          <w:i/>
          <w:iCs/>
          <w:noProof/>
          <w:szCs w:val="24"/>
        </w:rPr>
        <w:t>68</w:t>
      </w:r>
      <w:r w:rsidRPr="00CA215C">
        <w:rPr>
          <w:rFonts w:ascii="Calibri" w:hAnsi="Calibri" w:cs="Calibri"/>
          <w:noProof/>
          <w:szCs w:val="24"/>
        </w:rPr>
        <w:t>(3), 199–206. https://doi.org/10.1016/J.NEURES.2010.07.2041</w:t>
      </w:r>
    </w:p>
    <w:p w14:paraId="2E1206FA" w14:textId="77777777" w:rsidR="00984701" w:rsidRPr="00984701" w:rsidRDefault="00631FF1" w:rsidP="00FD302F">
      <w:pPr>
        <w:bidi w:val="0"/>
        <w:spacing w:line="480" w:lineRule="auto"/>
        <w:rPr>
          <w:u w:val="single"/>
        </w:rPr>
      </w:pPr>
      <w:r>
        <w:rPr>
          <w:u w:val="single"/>
        </w:rPr>
        <w:fldChar w:fldCharType="end"/>
      </w:r>
    </w:p>
    <w:sectPr w:rsidR="00984701" w:rsidRPr="00984701" w:rsidSect="00810D93">
      <w:pgSz w:w="11906" w:h="16838" w:code="9"/>
      <w:pgMar w:top="1440" w:right="1797" w:bottom="1440" w:left="1797"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ve Fleming" w:date="2018-08-13T11:50:00Z" w:initials="SMF">
    <w:p w14:paraId="1C4B7B76" w14:textId="37A1EE9B" w:rsidR="001D5E84" w:rsidRDefault="001D5E84">
      <w:pPr>
        <w:pStyle w:val="CommentText"/>
      </w:pPr>
      <w:r>
        <w:rPr>
          <w:rStyle w:val="CommentReference"/>
        </w:rPr>
        <w:annotationRef/>
      </w:r>
      <w:r>
        <w:rPr>
          <w:rFonts w:hint="cs"/>
          <w:rtl/>
        </w:rPr>
        <w:t>I made this less specific as in Jorge's paper we also see this generic signal in posterior MFC (e.g. dorsal anterior cingulate. But we do see the more generic stuff in the medial wall)</w:t>
      </w:r>
    </w:p>
  </w:comment>
  <w:comment w:id="1" w:author="Matan Mazor" w:date="2018-07-18T12:48:00Z" w:initials="MM">
    <w:p w14:paraId="44C44B89" w14:textId="3E19A250" w:rsidR="001D5E84" w:rsidRDefault="001D5E84">
      <w:pPr>
        <w:pStyle w:val="CommentText"/>
      </w:pPr>
      <w:r>
        <w:rPr>
          <w:rStyle w:val="CommentReference"/>
        </w:rPr>
        <w:annotationRef/>
      </w:r>
      <w:r>
        <w:t>Following the project presentation, worthwhile reconsidering how central the counterfactual reasoning  idea should be in the document.</w:t>
      </w:r>
    </w:p>
  </w:comment>
  <w:comment w:id="2" w:author="Steve Fleming" w:date="2018-08-13T11:37:00Z" w:initials="SMF">
    <w:p w14:paraId="37AA36F2" w14:textId="6C7EA78E" w:rsidR="001D5E84" w:rsidRDefault="001D5E84">
      <w:pPr>
        <w:pStyle w:val="CommentText"/>
      </w:pPr>
      <w:r>
        <w:rPr>
          <w:rStyle w:val="CommentReference"/>
        </w:rPr>
        <w:annotationRef/>
      </w:r>
      <w:r>
        <w:rPr>
          <w:rFonts w:hint="cs"/>
          <w:rtl/>
        </w:rPr>
        <w:t xml:space="preserve">I think it's ok to mention as a motivator for looking at these regions, as long as we avoid strong reverse inference </w:t>
      </w:r>
    </w:p>
  </w:comment>
  <w:comment w:id="3" w:author="Steve Fleming" w:date="2018-08-13T11:40:00Z" w:initials="SMF">
    <w:p w14:paraId="10E5D247" w14:textId="270C11E4" w:rsidR="001D5E84" w:rsidRDefault="001D5E84">
      <w:pPr>
        <w:pStyle w:val="CommentText"/>
      </w:pPr>
      <w:r>
        <w:rPr>
          <w:rStyle w:val="CommentReference"/>
        </w:rPr>
        <w:annotationRef/>
      </w:r>
      <w:r>
        <w:rPr>
          <w:rFonts w:hint="cs"/>
          <w:rtl/>
        </w:rPr>
        <w:t xml:space="preserve">I removed structure here as I think standard VBM will be underpowered with your current sample size, and there is already plenty of work to be done on the functional data. It's fine to still run the VBM but we can make clear this is an exploratory analysis in the write-up </w:t>
      </w:r>
    </w:p>
  </w:comment>
  <w:comment w:id="4" w:author="Steve Fleming" w:date="2018-08-14T09:02:00Z" w:initials="SMF">
    <w:p w14:paraId="5C6EE2C5" w14:textId="679C5610" w:rsidR="001B0EC2" w:rsidRDefault="001B0EC2">
      <w:pPr>
        <w:pStyle w:val="CommentText"/>
      </w:pPr>
      <w:r>
        <w:rPr>
          <w:rStyle w:val="CommentReference"/>
        </w:rPr>
        <w:annotationRef/>
      </w:r>
      <w:r>
        <w:rPr>
          <w:rFonts w:hint="cs"/>
          <w:rtl/>
        </w:rPr>
        <w:t>needs adding to references</w:t>
      </w:r>
    </w:p>
  </w:comment>
  <w:comment w:id="5" w:author="Steve Fleming" w:date="2018-08-13T11:42:00Z" w:initials="SMF">
    <w:p w14:paraId="140B7B71" w14:textId="7D97C754" w:rsidR="001D5E84" w:rsidRDefault="001D5E84">
      <w:pPr>
        <w:pStyle w:val="CommentText"/>
      </w:pPr>
      <w:r>
        <w:rPr>
          <w:rStyle w:val="CommentReference"/>
        </w:rPr>
        <w:annotationRef/>
      </w:r>
      <w:r>
        <w:rPr>
          <w:rFonts w:hint="cs"/>
          <w:rtl/>
        </w:rPr>
        <w:t>Does your modified staircase for detection really target 71% Unlike a 2-down 1-up I would expect less precision in this targeting with the windowed method ?</w:t>
      </w:r>
    </w:p>
  </w:comment>
  <w:comment w:id="13" w:author="Steve Fleming" w:date="2018-08-13T12:47:00Z" w:initials="SMF">
    <w:p w14:paraId="2A26E738" w14:textId="41C29102" w:rsidR="001D5E84" w:rsidRDefault="001D5E84">
      <w:pPr>
        <w:pStyle w:val="CommentText"/>
      </w:pPr>
      <w:r>
        <w:rPr>
          <w:rStyle w:val="CommentReference"/>
        </w:rPr>
        <w:annotationRef/>
      </w:r>
      <w:r>
        <w:rPr>
          <w:rFonts w:hint="cs"/>
          <w:rtl/>
        </w:rPr>
        <w:t>Say something about the top-up staircase during the structural?</w:t>
      </w:r>
    </w:p>
  </w:comment>
  <w:comment w:id="19" w:author="Steve Fleming" w:date="2018-08-13T12:48:00Z" w:initials="SMF">
    <w:p w14:paraId="4A845A56" w14:textId="22981887" w:rsidR="001D5E84" w:rsidRDefault="001D5E84">
      <w:pPr>
        <w:pStyle w:val="CommentText"/>
      </w:pPr>
      <w:r>
        <w:rPr>
          <w:rStyle w:val="CommentReference"/>
        </w:rPr>
        <w:annotationRef/>
      </w:r>
      <w:r>
        <w:rPr>
          <w:rFonts w:hint="cs"/>
          <w:rtl/>
        </w:rPr>
        <w:t>Describe how the contrast will be adjusted in the fmri session</w:t>
      </w:r>
    </w:p>
  </w:comment>
  <w:comment w:id="20" w:author="Steve Fleming" w:date="2018-08-13T11:47:00Z" w:initials="SMF">
    <w:p w14:paraId="67F883F0" w14:textId="16BBF725" w:rsidR="001D5E84" w:rsidRDefault="001D5E84">
      <w:pPr>
        <w:pStyle w:val="CommentText"/>
        <w:rPr>
          <w:rtl/>
        </w:rPr>
      </w:pPr>
      <w:r>
        <w:rPr>
          <w:rStyle w:val="CommentReference"/>
        </w:rPr>
        <w:annotationRef/>
      </w:r>
      <w:r>
        <w:rPr>
          <w:rFonts w:hint="cs"/>
          <w:rtl/>
        </w:rPr>
        <w:t>This is ok for the pre-reg but it would be good to make the stimuli bigger for the final figure (e.g make the grating and confidence scale easier to see, even if it's not to scale on the screen</w:t>
      </w:r>
    </w:p>
  </w:comment>
  <w:comment w:id="21" w:author="Steve Fleming" w:date="2018-08-13T12:49:00Z" w:initials="SMF">
    <w:p w14:paraId="78CC6EF5" w14:textId="332C516A" w:rsidR="001D5E84" w:rsidRDefault="001D5E84">
      <w:pPr>
        <w:pStyle w:val="CommentText"/>
      </w:pPr>
      <w:r>
        <w:rPr>
          <w:rStyle w:val="CommentReference"/>
        </w:rPr>
        <w:annotationRef/>
      </w:r>
      <w:r>
        <w:rPr>
          <w:rFonts w:hint="cs"/>
          <w:rtl/>
        </w:rPr>
        <w:t>Also fieldmaps</w:t>
      </w:r>
    </w:p>
  </w:comment>
  <w:comment w:id="22" w:author="Steve Fleming" w:date="2018-08-13T12:17:00Z" w:initials="SMF">
    <w:p w14:paraId="7C441783" w14:textId="2E861796" w:rsidR="001D5E84" w:rsidRDefault="001D5E84">
      <w:pPr>
        <w:pStyle w:val="CommentText"/>
      </w:pPr>
      <w:r>
        <w:rPr>
          <w:rStyle w:val="CommentReference"/>
        </w:rPr>
        <w:annotationRef/>
      </w:r>
      <w:r>
        <w:rPr>
          <w:rFonts w:hint="cs"/>
          <w:rtl/>
        </w:rPr>
        <w:t>Voxel size, number of slices?</w:t>
      </w:r>
    </w:p>
  </w:comment>
  <w:comment w:id="24" w:author="Steve Fleming" w:date="2018-08-13T12:49:00Z" w:initials="SMF">
    <w:p w14:paraId="7E567795" w14:textId="2CA7F0B1" w:rsidR="001D5E84" w:rsidRDefault="001D5E84">
      <w:pPr>
        <w:pStyle w:val="CommentText"/>
      </w:pPr>
      <w:r>
        <w:rPr>
          <w:rStyle w:val="CommentReference"/>
        </w:rPr>
        <w:annotationRef/>
      </w:r>
      <w:r>
        <w:rPr>
          <w:rFonts w:hint="cs"/>
          <w:rtl/>
        </w:rPr>
        <w:t xml:space="preserve">What about hypotheses and analysis approach for behavioural data? </w:t>
      </w:r>
    </w:p>
  </w:comment>
  <w:comment w:id="37" w:author="Matan Mazor" w:date="2018-08-13T08:08:00Z" w:initials="MM">
    <w:p w14:paraId="13398CC6" w14:textId="42250EB0" w:rsidR="001D5E84" w:rsidRDefault="001D5E84">
      <w:pPr>
        <w:pStyle w:val="CommentText"/>
      </w:pPr>
      <w:r>
        <w:rPr>
          <w:rStyle w:val="CommentReference"/>
        </w:rPr>
        <w:annotationRef/>
      </w:r>
      <w:r>
        <w:t xml:space="preserve"> I performed normalization on the functional maps using the deformation field (y_*.nii) that I got from the segmentation step.</w:t>
      </w:r>
      <w:r>
        <w:rPr>
          <w:rFonts w:hint="cs"/>
          <w:rtl/>
        </w:rPr>
        <w:t xml:space="preserve"> </w:t>
      </w:r>
    </w:p>
    <w:p w14:paraId="22B15F10" w14:textId="10F8658E" w:rsidR="001D5E84" w:rsidRPr="002D3875" w:rsidRDefault="001D5E84">
      <w:pPr>
        <w:pStyle w:val="CommentText"/>
      </w:pPr>
      <w:r>
        <w:t xml:space="preserve">I'm not sure if I missed something though, because it seems like I should also segment the functional scans? </w:t>
      </w:r>
    </w:p>
  </w:comment>
  <w:comment w:id="38" w:author="Steve Fleming" w:date="2018-08-13T11:49:00Z" w:initials="SMF">
    <w:p w14:paraId="74D52943" w14:textId="6BA7FA86" w:rsidR="001D5E84" w:rsidRDefault="001D5E84">
      <w:pPr>
        <w:pStyle w:val="CommentText"/>
      </w:pPr>
      <w:r>
        <w:rPr>
          <w:rStyle w:val="CommentReference"/>
        </w:rPr>
        <w:annotationRef/>
      </w:r>
      <w:r>
        <w:rPr>
          <w:rFonts w:hint="cs"/>
          <w:rtl/>
        </w:rPr>
        <w:t xml:space="preserve">that's correct, you don't need to segment the functionals (the warp from segmenting the higher res structural is applied to the functionals </w:t>
      </w:r>
    </w:p>
  </w:comment>
  <w:comment w:id="39" w:author="Matan Mazor" w:date="2018-07-24T13:05:00Z" w:initials="MM">
    <w:p w14:paraId="72E2A450" w14:textId="680DEF00" w:rsidR="001D5E84" w:rsidRDefault="001D5E84">
      <w:pPr>
        <w:pStyle w:val="CommentText"/>
        <w:rPr>
          <w:rtl/>
        </w:rPr>
      </w:pPr>
      <w:r>
        <w:rPr>
          <w:rStyle w:val="CommentReference"/>
        </w:rPr>
        <w:annotationRef/>
      </w:r>
      <w:r>
        <w:t xml:space="preserve">I couldn't find what was the smoothing kernel in your change of mind paper, but it was 8mm in the JNS paper. </w:t>
      </w:r>
    </w:p>
  </w:comment>
  <w:comment w:id="40" w:author="Steve Fleming" w:date="2018-08-13T11:53:00Z" w:initials="SMF">
    <w:p w14:paraId="0A8BC467" w14:textId="5779831E" w:rsidR="001D5E84" w:rsidRDefault="001D5E84">
      <w:pPr>
        <w:pStyle w:val="CommentText"/>
      </w:pPr>
      <w:r>
        <w:rPr>
          <w:rStyle w:val="CommentReference"/>
        </w:rPr>
        <w:annotationRef/>
      </w:r>
      <w:r>
        <w:rPr>
          <w:rFonts w:hint="cs"/>
          <w:rtl/>
        </w:rPr>
        <w:t>It was 6mm in the change of mind paper (it's in the methods)</w:t>
      </w:r>
    </w:p>
  </w:comment>
  <w:comment w:id="41" w:author="Matan Mazor" w:date="2018-08-13T08:12:00Z" w:initials="MM">
    <w:p w14:paraId="245CAC4A" w14:textId="731E5427" w:rsidR="001D5E84" w:rsidRDefault="001D5E84">
      <w:pPr>
        <w:pStyle w:val="CommentText"/>
      </w:pPr>
      <w:r>
        <w:rPr>
          <w:rStyle w:val="CommentReference"/>
        </w:rPr>
        <w:annotationRef/>
      </w:r>
      <w:r>
        <w:t>Do we want to scrub volumes with high frame displacement?</w:t>
      </w:r>
    </w:p>
  </w:comment>
  <w:comment w:id="42" w:author="Steve Fleming" w:date="2018-08-13T11:56:00Z" w:initials="SMF">
    <w:p w14:paraId="70B17A55" w14:textId="60CCFC3F" w:rsidR="001D5E84" w:rsidRDefault="001D5E84">
      <w:pPr>
        <w:pStyle w:val="CommentText"/>
      </w:pPr>
      <w:r>
        <w:rPr>
          <w:rStyle w:val="CommentReference"/>
        </w:rPr>
        <w:annotationRef/>
      </w:r>
      <w:r>
        <w:rPr>
          <w:rFonts w:hint="cs"/>
          <w:rtl/>
        </w:rPr>
        <w:t xml:space="preserve">We need to be careful here </w:t>
      </w:r>
      <w:r>
        <w:rPr>
          <w:rtl/>
        </w:rPr>
        <w:t>–</w:t>
      </w:r>
      <w:r>
        <w:rPr>
          <w:rFonts w:hint="cs"/>
          <w:rtl/>
        </w:rPr>
        <w:t xml:space="preserve"> the key variable is scan-to-scan motion, not the absolute amount of movement during the run which can be easily corrected by realignment. I think 2mm scan-to-scan (1 voxel) for affine is about right for this sequence. Rotation is measured in degrees not mm but this in my view is less important than the affine displacement value in voxels which might for instance be caused by a rotation. By including the first derivative of the motion parameters in the design matrix this effectively models out "big" scanto-scan changes. But we can also talk about designing a cut-off to exclude subjects in which there are too many of these big movements  </w:t>
      </w:r>
    </w:p>
  </w:comment>
  <w:comment w:id="43" w:author="Matan Mazor [2]" w:date="2018-08-13T13:42:00Z" w:initials="MM">
    <w:p w14:paraId="00D187B3" w14:textId="4D9B14A7" w:rsidR="001D5E84" w:rsidRDefault="001D5E84">
      <w:pPr>
        <w:pStyle w:val="CommentText"/>
      </w:pPr>
      <w:r>
        <w:rPr>
          <w:rStyle w:val="CommentReference"/>
        </w:rPr>
        <w:annotationRef/>
      </w:r>
      <w:r>
        <w:t>Nice</w:t>
      </w:r>
    </w:p>
  </w:comment>
  <w:comment w:id="45" w:author="Steve Fleming" w:date="2018-08-13T12:03:00Z" w:initials="SMF">
    <w:p w14:paraId="26FB5F6B" w14:textId="34C4D304" w:rsidR="001D5E84" w:rsidRDefault="001D5E84">
      <w:pPr>
        <w:pStyle w:val="CommentText"/>
      </w:pPr>
      <w:r>
        <w:rPr>
          <w:rStyle w:val="CommentReference"/>
        </w:rPr>
        <w:annotationRef/>
      </w:r>
      <w:r>
        <w:rPr>
          <w:rFonts w:hint="cs"/>
          <w:rtl/>
        </w:rPr>
        <w:t xml:space="preserve">OK yes this sounds reasonable, how about more than half the runs (2, 3?) to be a bit more inclusive? </w:t>
      </w:r>
    </w:p>
  </w:comment>
  <w:comment w:id="46" w:author="Steve Fleming" w:date="2018-08-14T08:52:00Z" w:initials="SMF">
    <w:p w14:paraId="687EB937" w14:textId="006A9112" w:rsidR="00633A07" w:rsidRDefault="00633A07">
      <w:pPr>
        <w:pStyle w:val="CommentText"/>
      </w:pPr>
      <w:r>
        <w:rPr>
          <w:rStyle w:val="CommentReference"/>
        </w:rPr>
        <w:annotationRef/>
      </w:r>
      <w:r>
        <w:rPr>
          <w:rFonts w:hint="cs"/>
          <w:rtl/>
        </w:rPr>
        <w:t>This seems conservative (you would only need to say "CW" in 30 out of 40 trials to ex</w:t>
      </w:r>
      <w:r w:rsidR="003F2D76">
        <w:rPr>
          <w:rFonts w:hint="cs"/>
          <w:rtl/>
        </w:rPr>
        <w:t>clude a whole run- perhaps omit or increase?</w:t>
      </w:r>
    </w:p>
  </w:comment>
  <w:comment w:id="47" w:author="Steve Fleming" w:date="2018-08-13T12:05:00Z" w:initials="SMF">
    <w:p w14:paraId="011DD41D" w14:textId="45238C7F" w:rsidR="001D5E84" w:rsidRDefault="001D5E84">
      <w:pPr>
        <w:pStyle w:val="CommentText"/>
      </w:pPr>
      <w:r>
        <w:rPr>
          <w:rStyle w:val="CommentReference"/>
        </w:rPr>
        <w:annotationRef/>
      </w:r>
      <w:r>
        <w:rPr>
          <w:rFonts w:hint="cs"/>
          <w:rtl/>
        </w:rPr>
        <w:t xml:space="preserve">I fear that this is going to be too conservative and will cause you a headache later down the line with different subjects having different number of runs and contrast vectors requiring adjusting etc. Given that you are already applying this exclusion at the subject level I think that the main requirement for use in the analysis is whether SPM will allow you to estimate the parametric effect </w:t>
      </w:r>
      <w:r>
        <w:rPr>
          <w:rtl/>
        </w:rPr>
        <w:t>–</w:t>
      </w:r>
      <w:r>
        <w:rPr>
          <w:rFonts w:hint="cs"/>
          <w:rtl/>
        </w:rPr>
        <w:t xml:space="preserve"> this will only not be the case if there is no variation at all in the confidence level. So I suggest either omitting this section or upping it to e.g. 95%</w:t>
      </w:r>
    </w:p>
  </w:comment>
  <w:comment w:id="48" w:author="Steve Fleming" w:date="2018-08-13T12:08:00Z" w:initials="SMF">
    <w:p w14:paraId="7E55AD46" w14:textId="70CF7DE9" w:rsidR="001D5E84" w:rsidRDefault="001D5E84">
      <w:pPr>
        <w:pStyle w:val="CommentText"/>
      </w:pPr>
      <w:r>
        <w:rPr>
          <w:rStyle w:val="CommentReference"/>
        </w:rPr>
        <w:annotationRef/>
      </w:r>
      <w:r>
        <w:rPr>
          <w:rFonts w:hint="cs"/>
          <w:rtl/>
        </w:rPr>
        <w:t>Citation formatting is wrong here</w:t>
      </w:r>
    </w:p>
  </w:comment>
  <w:comment w:id="49" w:author="Matan Mazor" w:date="2018-08-13T21:47:00Z" w:initials="MM">
    <w:p w14:paraId="67F97FCB" w14:textId="6F507209" w:rsidR="00FD302F" w:rsidRDefault="00FD302F">
      <w:pPr>
        <w:pStyle w:val="CommentText"/>
      </w:pPr>
      <w:r>
        <w:rPr>
          <w:rStyle w:val="CommentReference"/>
        </w:rPr>
        <w:annotationRef/>
      </w:r>
      <w:r>
        <w:t>Still wrong?</w:t>
      </w:r>
    </w:p>
  </w:comment>
  <w:comment w:id="50" w:author="Steve Fleming" w:date="2018-08-14T08:54:00Z" w:initials="SMF">
    <w:p w14:paraId="6452656F" w14:textId="5EFA518B" w:rsidR="00B12162" w:rsidRDefault="00B12162">
      <w:pPr>
        <w:pStyle w:val="CommentText"/>
      </w:pPr>
      <w:r>
        <w:rPr>
          <w:rStyle w:val="CommentReference"/>
        </w:rPr>
        <w:annotationRef/>
      </w:r>
      <w:r>
        <w:rPr>
          <w:rFonts w:hint="cs"/>
          <w:rtl/>
        </w:rPr>
        <w:t>fine now</w:t>
      </w:r>
    </w:p>
  </w:comment>
  <w:comment w:id="53" w:author="Matan Mazor" w:date="2018-07-26T11:11:00Z" w:initials="MM">
    <w:p w14:paraId="5AB77D1C" w14:textId="45B78BC1" w:rsidR="001D5E84" w:rsidRDefault="001D5E84">
      <w:pPr>
        <w:pStyle w:val="CommentText"/>
      </w:pPr>
      <w:r>
        <w:rPr>
          <w:rStyle w:val="CommentReference"/>
        </w:rPr>
        <w:annotationRef/>
      </w:r>
      <w:r>
        <w:t>Does 8-mm sphere mean 8-mm radius or 8-mm diameter?</w:t>
      </w:r>
    </w:p>
  </w:comment>
  <w:comment w:id="54" w:author="Steve Fleming" w:date="2018-08-13T12:10:00Z" w:initials="SMF">
    <w:p w14:paraId="43B198AC" w14:textId="5DF18C30" w:rsidR="001D5E84" w:rsidRDefault="001D5E84">
      <w:pPr>
        <w:pStyle w:val="CommentText"/>
      </w:pPr>
      <w:r>
        <w:rPr>
          <w:rStyle w:val="CommentReference"/>
        </w:rPr>
        <w:annotationRef/>
      </w:r>
      <w:r>
        <w:rPr>
          <w:rFonts w:hint="cs"/>
          <w:rtl/>
        </w:rPr>
        <w:t>radius</w:t>
      </w:r>
    </w:p>
  </w:comment>
  <w:comment w:id="56" w:author="Steve Fleming" w:date="2018-08-13T12:15:00Z" w:initials="SMF">
    <w:p w14:paraId="6D3E2144" w14:textId="313A20D0" w:rsidR="001D5E84" w:rsidRDefault="001D5E84">
      <w:pPr>
        <w:pStyle w:val="CommentText"/>
      </w:pPr>
      <w:r>
        <w:rPr>
          <w:rStyle w:val="CommentReference"/>
        </w:rPr>
        <w:annotationRef/>
      </w:r>
      <w:r>
        <w:rPr>
          <w:rFonts w:hint="cs"/>
          <w:rtl/>
        </w:rPr>
        <w:t>As in main desiogn matrix below, you need to say what timepoint will be modeled</w:t>
      </w:r>
    </w:p>
  </w:comment>
  <w:comment w:id="57" w:author="Steve Fleming" w:date="2018-08-13T12:51:00Z" w:initials="SMF">
    <w:p w14:paraId="4C7DC9E6" w14:textId="23C5C10D" w:rsidR="001D5E84" w:rsidRDefault="001D5E84">
      <w:pPr>
        <w:pStyle w:val="CommentText"/>
      </w:pPr>
      <w:r>
        <w:rPr>
          <w:rStyle w:val="CommentReference"/>
        </w:rPr>
        <w:annotationRef/>
      </w:r>
      <w:r>
        <w:rPr>
          <w:rFonts w:hint="cs"/>
          <w:rtl/>
        </w:rPr>
        <w:t>Let's also include parametric modulators for response times?</w:t>
      </w:r>
    </w:p>
  </w:comment>
  <w:comment w:id="58" w:author="Matan Mazor [2]" w:date="2018-08-13T13:57:00Z" w:initials="MM">
    <w:p w14:paraId="7C9CFA1E" w14:textId="1A98C6B9" w:rsidR="001D5E84" w:rsidRPr="00063904" w:rsidRDefault="001D5E84" w:rsidP="00063904">
      <w:pPr>
        <w:pStyle w:val="CommentText"/>
        <w:rPr>
          <w:sz w:val="16"/>
          <w:szCs w:val="16"/>
        </w:rPr>
      </w:pPr>
      <w:r>
        <w:rPr>
          <w:rStyle w:val="CommentReference"/>
        </w:rPr>
        <w:annotationRef/>
      </w:r>
      <w:r>
        <w:rPr>
          <w:rStyle w:val="CommentReference"/>
        </w:rPr>
        <w:t xml:space="preserve">Wouldn’t this be risky in terms of multicolinearity with the confidence parametric modulator and the button-press nuisance regressors? I was thinking maybe we want to start without a response time modulator, and then if we find interesting things show that they are robust to the inclusion of an RT regressor? </w:t>
      </w:r>
    </w:p>
  </w:comment>
  <w:comment w:id="59" w:author="Steve Fleming" w:date="2018-08-13T12:26:00Z" w:initials="SMF">
    <w:p w14:paraId="6D7D6617" w14:textId="4C6295B8" w:rsidR="001D5E84" w:rsidRDefault="001D5E84">
      <w:pPr>
        <w:pStyle w:val="CommentText"/>
      </w:pPr>
      <w:r>
        <w:rPr>
          <w:rStyle w:val="CommentReference"/>
        </w:rPr>
        <w:annotationRef/>
      </w:r>
      <w:r>
        <w:rPr>
          <w:rFonts w:hint="cs"/>
          <w:rtl/>
        </w:rPr>
        <w:t>Can you think of any</w:t>
      </w:r>
      <w:r>
        <w:rPr>
          <w:rtl/>
          <w:lang w:val="en-GB"/>
        </w:rPr>
        <w:t xml:space="preserve"> other time points of no interest that need to be modeled? Instruction screens for instance</w:t>
      </w:r>
      <w:r>
        <w:rPr>
          <w:rFonts w:hint="cs"/>
          <w:rtl/>
          <w:lang w:val="en-GB"/>
        </w:rPr>
        <w:t>?</w:t>
      </w:r>
    </w:p>
  </w:comment>
  <w:comment w:id="65" w:author="Steve Fleming" w:date="2018-08-13T12:22:00Z" w:initials="SMF">
    <w:p w14:paraId="726C30FD" w14:textId="655A0E60" w:rsidR="001D5E84" w:rsidRDefault="001D5E84">
      <w:pPr>
        <w:pStyle w:val="CommentText"/>
      </w:pPr>
      <w:r>
        <w:rPr>
          <w:rStyle w:val="CommentReference"/>
        </w:rPr>
        <w:annotationRef/>
      </w:r>
      <w:r>
        <w:rPr>
          <w:rFonts w:hint="cs"/>
          <w:rtl/>
        </w:rPr>
        <w:t xml:space="preserve">These vectors are hard to understand without knowing the order of the regressors for instance, I suggest omitting and instead using the notion of X&gt; Y, e.g. Detection task &gt; Discrimination task </w:t>
      </w:r>
    </w:p>
  </w:comment>
  <w:comment w:id="72" w:author="Steve Fleming" w:date="2018-08-13T12:53:00Z" w:initials="SMF">
    <w:p w14:paraId="56095FC8" w14:textId="7BBCDF3A" w:rsidR="001D5E84" w:rsidRDefault="001D5E84">
      <w:pPr>
        <w:pStyle w:val="CommentText"/>
      </w:pPr>
      <w:r>
        <w:rPr>
          <w:rStyle w:val="CommentReference"/>
        </w:rPr>
        <w:annotationRef/>
      </w:r>
      <w:r>
        <w:rPr>
          <w:rFonts w:hint="cs"/>
          <w:rtl/>
        </w:rPr>
        <w:t xml:space="preserve">Include section on how you will do whole-brain statistical inference </w:t>
      </w:r>
      <w:r>
        <w:rPr>
          <w:rtl/>
        </w:rPr>
        <w:t>–</w:t>
      </w:r>
      <w:r>
        <w:rPr>
          <w:rFonts w:hint="cs"/>
          <w:rtl/>
        </w:rPr>
        <w:t xml:space="preserve"> see our change of mind paper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4B7B76" w15:done="1"/>
  <w15:commentEx w15:paraId="44C44B89" w15:done="1"/>
  <w15:commentEx w15:paraId="37AA36F2" w15:paraIdParent="44C44B89" w15:done="1"/>
  <w15:commentEx w15:paraId="10E5D247" w15:done="1"/>
  <w15:commentEx w15:paraId="5C6EE2C5" w15:done="0"/>
  <w15:commentEx w15:paraId="140B7B71" w15:done="1"/>
  <w15:commentEx w15:paraId="2A26E738" w15:done="1"/>
  <w15:commentEx w15:paraId="4A845A56" w15:done="1"/>
  <w15:commentEx w15:paraId="67F883F0" w15:done="1"/>
  <w15:commentEx w15:paraId="78CC6EF5" w15:done="1"/>
  <w15:commentEx w15:paraId="7C441783" w15:done="1"/>
  <w15:commentEx w15:paraId="7E567795" w15:done="0"/>
  <w15:commentEx w15:paraId="22B15F10" w15:done="1"/>
  <w15:commentEx w15:paraId="74D52943" w15:paraIdParent="22B15F10" w15:done="1"/>
  <w15:commentEx w15:paraId="72E2A450" w15:done="1"/>
  <w15:commentEx w15:paraId="0A8BC467" w15:paraIdParent="72E2A450" w15:done="1"/>
  <w15:commentEx w15:paraId="245CAC4A" w15:done="1"/>
  <w15:commentEx w15:paraId="70B17A55" w15:paraIdParent="245CAC4A" w15:done="1"/>
  <w15:commentEx w15:paraId="00D187B3" w15:done="0"/>
  <w15:commentEx w15:paraId="26FB5F6B" w15:done="1"/>
  <w15:commentEx w15:paraId="687EB937" w15:done="0"/>
  <w15:commentEx w15:paraId="011DD41D" w15:done="1"/>
  <w15:commentEx w15:paraId="7E55AD46" w15:done="0"/>
  <w15:commentEx w15:paraId="67F97FCB" w15:paraIdParent="7E55AD46" w15:done="0"/>
  <w15:commentEx w15:paraId="6452656F" w15:paraIdParent="7E55AD46" w15:done="0"/>
  <w15:commentEx w15:paraId="5AB77D1C" w15:done="1"/>
  <w15:commentEx w15:paraId="43B198AC" w15:paraIdParent="5AB77D1C" w15:done="1"/>
  <w15:commentEx w15:paraId="6D3E2144" w15:done="1"/>
  <w15:commentEx w15:paraId="4C7DC9E6" w15:done="1"/>
  <w15:commentEx w15:paraId="7C9CFA1E" w15:paraIdParent="4C7DC9E6" w15:done="1"/>
  <w15:commentEx w15:paraId="6D7D6617" w15:done="1"/>
  <w15:commentEx w15:paraId="726C30FD" w15:done="1"/>
  <w15:commentEx w15:paraId="56095FC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4B7B76" w16cid:durableId="1F1BEEFA"/>
  <w16cid:commentId w16cid:paraId="44C44B89" w16cid:durableId="1EF9B590"/>
  <w16cid:commentId w16cid:paraId="37AA36F2" w16cid:durableId="1F1BEBE1"/>
  <w16cid:commentId w16cid:paraId="10E5D247" w16cid:durableId="1F1BEC9D"/>
  <w16cid:commentId w16cid:paraId="5C6EE2C5" w16cid:durableId="1F1D192B"/>
  <w16cid:commentId w16cid:paraId="140B7B71" w16cid:durableId="1F1BED0F"/>
  <w16cid:commentId w16cid:paraId="2A26E738" w16cid:durableId="1F1BFC70"/>
  <w16cid:commentId w16cid:paraId="4A845A56" w16cid:durableId="1F1BFC90"/>
  <w16cid:commentId w16cid:paraId="67F883F0" w16cid:durableId="1F1BEE40"/>
  <w16cid:commentId w16cid:paraId="78CC6EF5" w16cid:durableId="1F1BFCF7"/>
  <w16cid:commentId w16cid:paraId="7C441783" w16cid:durableId="1F1BF55F"/>
  <w16cid:commentId w16cid:paraId="7E567795" w16cid:durableId="1F1BFCBC"/>
  <w16cid:commentId w16cid:paraId="22B15F10" w16cid:durableId="1F1BBB0F"/>
  <w16cid:commentId w16cid:paraId="74D52943" w16cid:durableId="1F1BEEB2"/>
  <w16cid:commentId w16cid:paraId="72E2A450" w16cid:durableId="1F01A294"/>
  <w16cid:commentId w16cid:paraId="0A8BC467" w16cid:durableId="1F1BEFD5"/>
  <w16cid:commentId w16cid:paraId="245CAC4A" w16cid:durableId="1F1BBBEB"/>
  <w16cid:commentId w16cid:paraId="70B17A55" w16cid:durableId="1F1BF053"/>
  <w16cid:commentId w16cid:paraId="00D187B3" w16cid:durableId="1F1C4F86"/>
  <w16cid:commentId w16cid:paraId="26FB5F6B" w16cid:durableId="1F1BF1FD"/>
  <w16cid:commentId w16cid:paraId="687EB937" w16cid:durableId="1F1D16C5"/>
  <w16cid:commentId w16cid:paraId="011DD41D" w16cid:durableId="1F1BF29E"/>
  <w16cid:commentId w16cid:paraId="7E55AD46" w16cid:durableId="1F1BF33C"/>
  <w16cid:commentId w16cid:paraId="67F97FCB" w16cid:durableId="1F1C7B0F"/>
  <w16cid:commentId w16cid:paraId="6452656F" w16cid:durableId="1F1D1732"/>
  <w16cid:commentId w16cid:paraId="5AB77D1C" w16cid:durableId="1F042AC7"/>
  <w16cid:commentId w16cid:paraId="43B198AC" w16cid:durableId="1F1BF3C9"/>
  <w16cid:commentId w16cid:paraId="6D3E2144" w16cid:durableId="1F1BF4CE"/>
  <w16cid:commentId w16cid:paraId="4C7DC9E6" w16cid:durableId="1F1BFD53"/>
  <w16cid:commentId w16cid:paraId="7C9CFA1E" w16cid:durableId="1F1C4F8E"/>
  <w16cid:commentId w16cid:paraId="6D7D6617" w16cid:durableId="1F1BF772"/>
  <w16cid:commentId w16cid:paraId="726C30FD" w16cid:durableId="1F1BF68A"/>
  <w16cid:commentId w16cid:paraId="56095FC8" w16cid:durableId="1F1BFD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0D"/>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864050"/>
    <w:multiLevelType w:val="hybridMultilevel"/>
    <w:tmpl w:val="00E83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C938ED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CE0E9E"/>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403FCF"/>
    <w:multiLevelType w:val="hybridMultilevel"/>
    <w:tmpl w:val="F0C2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50B8B"/>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48627B"/>
    <w:multiLevelType w:val="hybridMultilevel"/>
    <w:tmpl w:val="C9C4F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F707C7"/>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667C63"/>
    <w:multiLevelType w:val="hybridMultilevel"/>
    <w:tmpl w:val="9516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D537F"/>
    <w:multiLevelType w:val="hybridMultilevel"/>
    <w:tmpl w:val="0FAE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366E4"/>
    <w:multiLevelType w:val="hybridMultilevel"/>
    <w:tmpl w:val="8938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8D1176"/>
    <w:multiLevelType w:val="hybridMultilevel"/>
    <w:tmpl w:val="7B747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A66C1"/>
    <w:multiLevelType w:val="hybridMultilevel"/>
    <w:tmpl w:val="9516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A045E1"/>
    <w:multiLevelType w:val="hybridMultilevel"/>
    <w:tmpl w:val="71AA087E"/>
    <w:lvl w:ilvl="0" w:tplc="780E1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13"/>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6"/>
  </w:num>
  <w:num w:numId="15">
    <w:abstractNumId w:val="3"/>
  </w:num>
  <w:num w:numId="16">
    <w:abstractNumId w:val="11"/>
  </w:num>
  <w:num w:numId="17">
    <w:abstractNumId w:val="8"/>
  </w:num>
  <w:num w:numId="18">
    <w:abstractNumId w:val="12"/>
  </w:num>
  <w:num w:numId="19">
    <w:abstractNumId w:val="9"/>
  </w:num>
  <w:num w:numId="20">
    <w:abstractNumId w:val="5"/>
  </w:num>
  <w:num w:numId="21">
    <w:abstractNumId w:val="7"/>
  </w:num>
  <w:num w:numId="22">
    <w:abstractNumId w:val="0"/>
  </w:num>
  <w:num w:numId="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an Mazor">
    <w15:presenceInfo w15:providerId="Windows Live" w15:userId="360af3352abae85c"/>
  </w15:person>
  <w15:person w15:author="Matan Mazor [2]">
    <w15:presenceInfo w15:providerId="None" w15:userId="Matan Maz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701"/>
    <w:rsid w:val="00001B8C"/>
    <w:rsid w:val="0002154B"/>
    <w:rsid w:val="00034001"/>
    <w:rsid w:val="00044842"/>
    <w:rsid w:val="00046042"/>
    <w:rsid w:val="00046FF8"/>
    <w:rsid w:val="000501F3"/>
    <w:rsid w:val="00054032"/>
    <w:rsid w:val="000604EE"/>
    <w:rsid w:val="00063904"/>
    <w:rsid w:val="00090B7D"/>
    <w:rsid w:val="000934E7"/>
    <w:rsid w:val="00093CA0"/>
    <w:rsid w:val="000A4BD4"/>
    <w:rsid w:val="000B51B9"/>
    <w:rsid w:val="000B71A6"/>
    <w:rsid w:val="000C3659"/>
    <w:rsid w:val="000E76E7"/>
    <w:rsid w:val="00102D86"/>
    <w:rsid w:val="00110463"/>
    <w:rsid w:val="00110827"/>
    <w:rsid w:val="00114EE6"/>
    <w:rsid w:val="001253B4"/>
    <w:rsid w:val="00143131"/>
    <w:rsid w:val="00146746"/>
    <w:rsid w:val="00155BCE"/>
    <w:rsid w:val="00163740"/>
    <w:rsid w:val="00166388"/>
    <w:rsid w:val="00172D9C"/>
    <w:rsid w:val="00181D74"/>
    <w:rsid w:val="001966D5"/>
    <w:rsid w:val="001B0EC2"/>
    <w:rsid w:val="001B2B64"/>
    <w:rsid w:val="001B3233"/>
    <w:rsid w:val="001B5A2C"/>
    <w:rsid w:val="001C3B6C"/>
    <w:rsid w:val="001D3839"/>
    <w:rsid w:val="001D3A61"/>
    <w:rsid w:val="001D4EA2"/>
    <w:rsid w:val="001D5AEE"/>
    <w:rsid w:val="001D5E84"/>
    <w:rsid w:val="001E0592"/>
    <w:rsid w:val="001F31F5"/>
    <w:rsid w:val="001F65FD"/>
    <w:rsid w:val="00204461"/>
    <w:rsid w:val="00240F20"/>
    <w:rsid w:val="00250BA0"/>
    <w:rsid w:val="00253820"/>
    <w:rsid w:val="0026053B"/>
    <w:rsid w:val="00263E1A"/>
    <w:rsid w:val="00264535"/>
    <w:rsid w:val="00274FDA"/>
    <w:rsid w:val="002B754C"/>
    <w:rsid w:val="002C1D6E"/>
    <w:rsid w:val="002C6D51"/>
    <w:rsid w:val="002D3875"/>
    <w:rsid w:val="002E0E48"/>
    <w:rsid w:val="002F0661"/>
    <w:rsid w:val="002F2AB2"/>
    <w:rsid w:val="002F7600"/>
    <w:rsid w:val="00303CC8"/>
    <w:rsid w:val="00320E39"/>
    <w:rsid w:val="0035010D"/>
    <w:rsid w:val="0035486A"/>
    <w:rsid w:val="003702FE"/>
    <w:rsid w:val="00371582"/>
    <w:rsid w:val="003716BB"/>
    <w:rsid w:val="003750B9"/>
    <w:rsid w:val="0038215A"/>
    <w:rsid w:val="00392FE0"/>
    <w:rsid w:val="003B5E9C"/>
    <w:rsid w:val="003C4989"/>
    <w:rsid w:val="003D04B9"/>
    <w:rsid w:val="003E1E11"/>
    <w:rsid w:val="003E2375"/>
    <w:rsid w:val="003E2573"/>
    <w:rsid w:val="003E70C2"/>
    <w:rsid w:val="003F2D76"/>
    <w:rsid w:val="003F2E36"/>
    <w:rsid w:val="003F7375"/>
    <w:rsid w:val="003F77C0"/>
    <w:rsid w:val="0041227A"/>
    <w:rsid w:val="0041580D"/>
    <w:rsid w:val="004162F9"/>
    <w:rsid w:val="004170EB"/>
    <w:rsid w:val="00426EB0"/>
    <w:rsid w:val="00452371"/>
    <w:rsid w:val="004841C4"/>
    <w:rsid w:val="00494E95"/>
    <w:rsid w:val="004B502F"/>
    <w:rsid w:val="004B73D2"/>
    <w:rsid w:val="004C1FC2"/>
    <w:rsid w:val="004C6A02"/>
    <w:rsid w:val="004D52CB"/>
    <w:rsid w:val="004D6428"/>
    <w:rsid w:val="00500573"/>
    <w:rsid w:val="0050721B"/>
    <w:rsid w:val="00522763"/>
    <w:rsid w:val="00527882"/>
    <w:rsid w:val="00531F3F"/>
    <w:rsid w:val="005441B8"/>
    <w:rsid w:val="00545B3B"/>
    <w:rsid w:val="00565D3F"/>
    <w:rsid w:val="00566A55"/>
    <w:rsid w:val="00574447"/>
    <w:rsid w:val="00582853"/>
    <w:rsid w:val="00583EA7"/>
    <w:rsid w:val="005844CA"/>
    <w:rsid w:val="005931D9"/>
    <w:rsid w:val="005A4A5C"/>
    <w:rsid w:val="005A6A7E"/>
    <w:rsid w:val="005A6AF6"/>
    <w:rsid w:val="005B03F4"/>
    <w:rsid w:val="005C4F3D"/>
    <w:rsid w:val="005C70E9"/>
    <w:rsid w:val="005D19ED"/>
    <w:rsid w:val="005D6F71"/>
    <w:rsid w:val="00601DCE"/>
    <w:rsid w:val="006141E9"/>
    <w:rsid w:val="006166F5"/>
    <w:rsid w:val="006206DE"/>
    <w:rsid w:val="00623241"/>
    <w:rsid w:val="00623644"/>
    <w:rsid w:val="00631FF1"/>
    <w:rsid w:val="006339F4"/>
    <w:rsid w:val="00633A07"/>
    <w:rsid w:val="0064247B"/>
    <w:rsid w:val="00643F55"/>
    <w:rsid w:val="00646E88"/>
    <w:rsid w:val="006476BA"/>
    <w:rsid w:val="0065059E"/>
    <w:rsid w:val="00686F8C"/>
    <w:rsid w:val="00695D9C"/>
    <w:rsid w:val="006B3FB7"/>
    <w:rsid w:val="006B6F6B"/>
    <w:rsid w:val="006C2AF5"/>
    <w:rsid w:val="006D4496"/>
    <w:rsid w:val="006D5B58"/>
    <w:rsid w:val="006F4F97"/>
    <w:rsid w:val="00705092"/>
    <w:rsid w:val="007051BF"/>
    <w:rsid w:val="00705956"/>
    <w:rsid w:val="00705D4B"/>
    <w:rsid w:val="00713E90"/>
    <w:rsid w:val="007219BC"/>
    <w:rsid w:val="0073722D"/>
    <w:rsid w:val="007400AD"/>
    <w:rsid w:val="007459F9"/>
    <w:rsid w:val="0075321E"/>
    <w:rsid w:val="00755624"/>
    <w:rsid w:val="00756F70"/>
    <w:rsid w:val="00764333"/>
    <w:rsid w:val="00765027"/>
    <w:rsid w:val="00771052"/>
    <w:rsid w:val="00771D66"/>
    <w:rsid w:val="007B2208"/>
    <w:rsid w:val="007D2446"/>
    <w:rsid w:val="007D4A99"/>
    <w:rsid w:val="007D60F7"/>
    <w:rsid w:val="00801F35"/>
    <w:rsid w:val="008073B6"/>
    <w:rsid w:val="00810D93"/>
    <w:rsid w:val="00811C3D"/>
    <w:rsid w:val="00823A14"/>
    <w:rsid w:val="00836AFE"/>
    <w:rsid w:val="00840418"/>
    <w:rsid w:val="00845F10"/>
    <w:rsid w:val="008475CC"/>
    <w:rsid w:val="0085725A"/>
    <w:rsid w:val="0086627A"/>
    <w:rsid w:val="008726E0"/>
    <w:rsid w:val="00872795"/>
    <w:rsid w:val="00872BC5"/>
    <w:rsid w:val="008812E8"/>
    <w:rsid w:val="00886A42"/>
    <w:rsid w:val="008A122B"/>
    <w:rsid w:val="008C5158"/>
    <w:rsid w:val="008E54DC"/>
    <w:rsid w:val="008E5C0C"/>
    <w:rsid w:val="008F6DCE"/>
    <w:rsid w:val="00905B98"/>
    <w:rsid w:val="00906665"/>
    <w:rsid w:val="00906999"/>
    <w:rsid w:val="00924956"/>
    <w:rsid w:val="00931F52"/>
    <w:rsid w:val="00951D0E"/>
    <w:rsid w:val="00963648"/>
    <w:rsid w:val="0098085E"/>
    <w:rsid w:val="00984701"/>
    <w:rsid w:val="00985120"/>
    <w:rsid w:val="009876BD"/>
    <w:rsid w:val="009A0077"/>
    <w:rsid w:val="009A3027"/>
    <w:rsid w:val="009C312B"/>
    <w:rsid w:val="009F5E95"/>
    <w:rsid w:val="00A04FE4"/>
    <w:rsid w:val="00A15E34"/>
    <w:rsid w:val="00A3255E"/>
    <w:rsid w:val="00A36839"/>
    <w:rsid w:val="00A37116"/>
    <w:rsid w:val="00A4394A"/>
    <w:rsid w:val="00A516FF"/>
    <w:rsid w:val="00A53C50"/>
    <w:rsid w:val="00A5496B"/>
    <w:rsid w:val="00A62BB6"/>
    <w:rsid w:val="00A6459E"/>
    <w:rsid w:val="00A77FAD"/>
    <w:rsid w:val="00A83BC4"/>
    <w:rsid w:val="00A84A57"/>
    <w:rsid w:val="00A949FA"/>
    <w:rsid w:val="00A9585F"/>
    <w:rsid w:val="00AD6DF1"/>
    <w:rsid w:val="00AD748A"/>
    <w:rsid w:val="00AE4C4E"/>
    <w:rsid w:val="00AF41A8"/>
    <w:rsid w:val="00B01D8D"/>
    <w:rsid w:val="00B12162"/>
    <w:rsid w:val="00B1701D"/>
    <w:rsid w:val="00B23BC6"/>
    <w:rsid w:val="00B2705E"/>
    <w:rsid w:val="00B32C91"/>
    <w:rsid w:val="00B37440"/>
    <w:rsid w:val="00B53FC1"/>
    <w:rsid w:val="00B760D3"/>
    <w:rsid w:val="00B92DC1"/>
    <w:rsid w:val="00B97F2A"/>
    <w:rsid w:val="00BC1AC5"/>
    <w:rsid w:val="00BD3034"/>
    <w:rsid w:val="00BD72A9"/>
    <w:rsid w:val="00BF2B04"/>
    <w:rsid w:val="00BF54ED"/>
    <w:rsid w:val="00C043F5"/>
    <w:rsid w:val="00C1308E"/>
    <w:rsid w:val="00C17826"/>
    <w:rsid w:val="00C218EB"/>
    <w:rsid w:val="00C25493"/>
    <w:rsid w:val="00C406DA"/>
    <w:rsid w:val="00C534FE"/>
    <w:rsid w:val="00C537AF"/>
    <w:rsid w:val="00C72FAF"/>
    <w:rsid w:val="00C7496A"/>
    <w:rsid w:val="00C779BB"/>
    <w:rsid w:val="00C856BB"/>
    <w:rsid w:val="00CA215C"/>
    <w:rsid w:val="00CA2878"/>
    <w:rsid w:val="00CB0443"/>
    <w:rsid w:val="00CB2158"/>
    <w:rsid w:val="00CB27CF"/>
    <w:rsid w:val="00CB5C31"/>
    <w:rsid w:val="00CD530A"/>
    <w:rsid w:val="00CF042B"/>
    <w:rsid w:val="00D1045D"/>
    <w:rsid w:val="00D37199"/>
    <w:rsid w:val="00D463A5"/>
    <w:rsid w:val="00D62C94"/>
    <w:rsid w:val="00D76611"/>
    <w:rsid w:val="00D9285D"/>
    <w:rsid w:val="00D9506D"/>
    <w:rsid w:val="00D962E8"/>
    <w:rsid w:val="00D97143"/>
    <w:rsid w:val="00DC0797"/>
    <w:rsid w:val="00DC2A05"/>
    <w:rsid w:val="00DC6487"/>
    <w:rsid w:val="00DD291F"/>
    <w:rsid w:val="00DD39A4"/>
    <w:rsid w:val="00DE3475"/>
    <w:rsid w:val="00E01F4C"/>
    <w:rsid w:val="00E20A80"/>
    <w:rsid w:val="00E3055D"/>
    <w:rsid w:val="00E36C2B"/>
    <w:rsid w:val="00E57C5B"/>
    <w:rsid w:val="00E60937"/>
    <w:rsid w:val="00E62C9D"/>
    <w:rsid w:val="00E6595B"/>
    <w:rsid w:val="00E75865"/>
    <w:rsid w:val="00E76A91"/>
    <w:rsid w:val="00E773B0"/>
    <w:rsid w:val="00E87693"/>
    <w:rsid w:val="00E879AF"/>
    <w:rsid w:val="00E9115C"/>
    <w:rsid w:val="00EA56FB"/>
    <w:rsid w:val="00EB1418"/>
    <w:rsid w:val="00EB474F"/>
    <w:rsid w:val="00EB6360"/>
    <w:rsid w:val="00ED3185"/>
    <w:rsid w:val="00EE0827"/>
    <w:rsid w:val="00EE29BE"/>
    <w:rsid w:val="00EE575B"/>
    <w:rsid w:val="00EE735C"/>
    <w:rsid w:val="00F0007E"/>
    <w:rsid w:val="00F010AA"/>
    <w:rsid w:val="00F135ED"/>
    <w:rsid w:val="00F171D6"/>
    <w:rsid w:val="00F30126"/>
    <w:rsid w:val="00F32E95"/>
    <w:rsid w:val="00F34B54"/>
    <w:rsid w:val="00F34B93"/>
    <w:rsid w:val="00F40179"/>
    <w:rsid w:val="00F457E4"/>
    <w:rsid w:val="00F4634B"/>
    <w:rsid w:val="00F60689"/>
    <w:rsid w:val="00F6473B"/>
    <w:rsid w:val="00F77EE5"/>
    <w:rsid w:val="00F83584"/>
    <w:rsid w:val="00F849BF"/>
    <w:rsid w:val="00FB2F91"/>
    <w:rsid w:val="00FC10C0"/>
    <w:rsid w:val="00FC1CE1"/>
    <w:rsid w:val="00FD302F"/>
    <w:rsid w:val="00FD578A"/>
    <w:rsid w:val="00FF44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2A8B"/>
  <w15:chartTrackingRefBased/>
  <w15:docId w15:val="{7B4BF4FD-5007-4BC5-9ECD-BFD9473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418"/>
  </w:style>
  <w:style w:type="paragraph" w:styleId="Heading1">
    <w:name w:val="heading 1"/>
    <w:basedOn w:val="Normal"/>
    <w:next w:val="Normal"/>
    <w:link w:val="Heading1Char"/>
    <w:uiPriority w:val="9"/>
    <w:qFormat/>
    <w:rsid w:val="008404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404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404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8404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404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404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404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04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404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01"/>
    <w:pPr>
      <w:ind w:left="720"/>
      <w:contextualSpacing/>
    </w:pPr>
  </w:style>
  <w:style w:type="paragraph" w:styleId="Caption">
    <w:name w:val="caption"/>
    <w:basedOn w:val="Normal"/>
    <w:next w:val="Normal"/>
    <w:uiPriority w:val="35"/>
    <w:unhideWhenUsed/>
    <w:qFormat/>
    <w:rsid w:val="0084041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4041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4041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4041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8404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404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404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404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04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4041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8404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404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404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40418"/>
    <w:rPr>
      <w:color w:val="5A5A5A" w:themeColor="text1" w:themeTint="A5"/>
      <w:spacing w:val="15"/>
    </w:rPr>
  </w:style>
  <w:style w:type="character" w:styleId="Strong">
    <w:name w:val="Strong"/>
    <w:basedOn w:val="DefaultParagraphFont"/>
    <w:uiPriority w:val="22"/>
    <w:qFormat/>
    <w:rsid w:val="00840418"/>
    <w:rPr>
      <w:b/>
      <w:bCs/>
      <w:color w:val="auto"/>
    </w:rPr>
  </w:style>
  <w:style w:type="character" w:styleId="Emphasis">
    <w:name w:val="Emphasis"/>
    <w:basedOn w:val="DefaultParagraphFont"/>
    <w:uiPriority w:val="20"/>
    <w:qFormat/>
    <w:rsid w:val="00840418"/>
    <w:rPr>
      <w:i/>
      <w:iCs/>
      <w:color w:val="auto"/>
    </w:rPr>
  </w:style>
  <w:style w:type="paragraph" w:styleId="NoSpacing">
    <w:name w:val="No Spacing"/>
    <w:uiPriority w:val="1"/>
    <w:qFormat/>
    <w:rsid w:val="00840418"/>
    <w:pPr>
      <w:spacing w:after="0" w:line="240" w:lineRule="auto"/>
    </w:pPr>
  </w:style>
  <w:style w:type="paragraph" w:styleId="Quote">
    <w:name w:val="Quote"/>
    <w:basedOn w:val="Normal"/>
    <w:next w:val="Normal"/>
    <w:link w:val="QuoteChar"/>
    <w:uiPriority w:val="29"/>
    <w:qFormat/>
    <w:rsid w:val="008404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40418"/>
    <w:rPr>
      <w:i/>
      <w:iCs/>
      <w:color w:val="404040" w:themeColor="text1" w:themeTint="BF"/>
    </w:rPr>
  </w:style>
  <w:style w:type="paragraph" w:styleId="IntenseQuote">
    <w:name w:val="Intense Quote"/>
    <w:basedOn w:val="Normal"/>
    <w:next w:val="Normal"/>
    <w:link w:val="IntenseQuoteChar"/>
    <w:uiPriority w:val="30"/>
    <w:qFormat/>
    <w:rsid w:val="008404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40418"/>
    <w:rPr>
      <w:i/>
      <w:iCs/>
      <w:color w:val="404040" w:themeColor="text1" w:themeTint="BF"/>
    </w:rPr>
  </w:style>
  <w:style w:type="character" w:styleId="SubtleEmphasis">
    <w:name w:val="Subtle Emphasis"/>
    <w:basedOn w:val="DefaultParagraphFont"/>
    <w:uiPriority w:val="19"/>
    <w:qFormat/>
    <w:rsid w:val="00840418"/>
    <w:rPr>
      <w:i/>
      <w:iCs/>
      <w:color w:val="404040" w:themeColor="text1" w:themeTint="BF"/>
    </w:rPr>
  </w:style>
  <w:style w:type="character" w:styleId="IntenseEmphasis">
    <w:name w:val="Intense Emphasis"/>
    <w:basedOn w:val="DefaultParagraphFont"/>
    <w:uiPriority w:val="21"/>
    <w:qFormat/>
    <w:rsid w:val="00840418"/>
    <w:rPr>
      <w:b/>
      <w:bCs/>
      <w:i/>
      <w:iCs/>
      <w:color w:val="auto"/>
    </w:rPr>
  </w:style>
  <w:style w:type="character" w:styleId="SubtleReference">
    <w:name w:val="Subtle Reference"/>
    <w:basedOn w:val="DefaultParagraphFont"/>
    <w:uiPriority w:val="31"/>
    <w:qFormat/>
    <w:rsid w:val="00840418"/>
    <w:rPr>
      <w:smallCaps/>
      <w:color w:val="404040" w:themeColor="text1" w:themeTint="BF"/>
    </w:rPr>
  </w:style>
  <w:style w:type="character" w:styleId="IntenseReference">
    <w:name w:val="Intense Reference"/>
    <w:basedOn w:val="DefaultParagraphFont"/>
    <w:uiPriority w:val="32"/>
    <w:qFormat/>
    <w:rsid w:val="00840418"/>
    <w:rPr>
      <w:b/>
      <w:bCs/>
      <w:smallCaps/>
      <w:color w:val="404040" w:themeColor="text1" w:themeTint="BF"/>
      <w:spacing w:val="5"/>
    </w:rPr>
  </w:style>
  <w:style w:type="character" w:styleId="BookTitle">
    <w:name w:val="Book Title"/>
    <w:basedOn w:val="DefaultParagraphFont"/>
    <w:uiPriority w:val="33"/>
    <w:qFormat/>
    <w:rsid w:val="00840418"/>
    <w:rPr>
      <w:b/>
      <w:bCs/>
      <w:i/>
      <w:iCs/>
      <w:spacing w:val="5"/>
    </w:rPr>
  </w:style>
  <w:style w:type="paragraph" w:styleId="TOCHeading">
    <w:name w:val="TOC Heading"/>
    <w:basedOn w:val="Heading1"/>
    <w:next w:val="Normal"/>
    <w:uiPriority w:val="39"/>
    <w:semiHidden/>
    <w:unhideWhenUsed/>
    <w:qFormat/>
    <w:rsid w:val="00840418"/>
    <w:pPr>
      <w:outlineLvl w:val="9"/>
    </w:pPr>
  </w:style>
  <w:style w:type="character" w:styleId="CommentReference">
    <w:name w:val="annotation reference"/>
    <w:basedOn w:val="DefaultParagraphFont"/>
    <w:uiPriority w:val="99"/>
    <w:semiHidden/>
    <w:unhideWhenUsed/>
    <w:rsid w:val="005C70E9"/>
    <w:rPr>
      <w:sz w:val="16"/>
      <w:szCs w:val="16"/>
    </w:rPr>
  </w:style>
  <w:style w:type="paragraph" w:styleId="CommentText">
    <w:name w:val="annotation text"/>
    <w:basedOn w:val="Normal"/>
    <w:link w:val="CommentTextChar"/>
    <w:uiPriority w:val="99"/>
    <w:semiHidden/>
    <w:unhideWhenUsed/>
    <w:rsid w:val="005C70E9"/>
    <w:pPr>
      <w:spacing w:line="240" w:lineRule="auto"/>
    </w:pPr>
    <w:rPr>
      <w:sz w:val="20"/>
      <w:szCs w:val="20"/>
    </w:rPr>
  </w:style>
  <w:style w:type="character" w:customStyle="1" w:styleId="CommentTextChar">
    <w:name w:val="Comment Text Char"/>
    <w:basedOn w:val="DefaultParagraphFont"/>
    <w:link w:val="CommentText"/>
    <w:uiPriority w:val="99"/>
    <w:semiHidden/>
    <w:rsid w:val="005C70E9"/>
    <w:rPr>
      <w:sz w:val="20"/>
      <w:szCs w:val="20"/>
    </w:rPr>
  </w:style>
  <w:style w:type="paragraph" w:styleId="CommentSubject">
    <w:name w:val="annotation subject"/>
    <w:basedOn w:val="CommentText"/>
    <w:next w:val="CommentText"/>
    <w:link w:val="CommentSubjectChar"/>
    <w:uiPriority w:val="99"/>
    <w:semiHidden/>
    <w:unhideWhenUsed/>
    <w:rsid w:val="005C70E9"/>
    <w:rPr>
      <w:b/>
      <w:bCs/>
    </w:rPr>
  </w:style>
  <w:style w:type="character" w:customStyle="1" w:styleId="CommentSubjectChar">
    <w:name w:val="Comment Subject Char"/>
    <w:basedOn w:val="CommentTextChar"/>
    <w:link w:val="CommentSubject"/>
    <w:uiPriority w:val="99"/>
    <w:semiHidden/>
    <w:rsid w:val="005C70E9"/>
    <w:rPr>
      <w:b/>
      <w:bCs/>
      <w:sz w:val="20"/>
      <w:szCs w:val="20"/>
    </w:rPr>
  </w:style>
  <w:style w:type="paragraph" w:styleId="BalloonText">
    <w:name w:val="Balloon Text"/>
    <w:basedOn w:val="Normal"/>
    <w:link w:val="BalloonTextChar"/>
    <w:uiPriority w:val="99"/>
    <w:semiHidden/>
    <w:unhideWhenUsed/>
    <w:rsid w:val="005C7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E9"/>
    <w:rPr>
      <w:rFonts w:ascii="Segoe UI" w:hAnsi="Segoe UI" w:cs="Segoe UI"/>
      <w:sz w:val="18"/>
      <w:szCs w:val="18"/>
    </w:rPr>
  </w:style>
  <w:style w:type="table" w:styleId="TableGrid">
    <w:name w:val="Table Grid"/>
    <w:basedOn w:val="TableNormal"/>
    <w:uiPriority w:val="39"/>
    <w:rsid w:val="00B2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270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igure">
    <w:name w:val="figure"/>
    <w:basedOn w:val="DefaultParagraphFont"/>
    <w:rsid w:val="00C043F5"/>
  </w:style>
  <w:style w:type="character" w:styleId="Hyperlink">
    <w:name w:val="Hyperlink"/>
    <w:basedOn w:val="DefaultParagraphFont"/>
    <w:uiPriority w:val="99"/>
    <w:semiHidden/>
    <w:unhideWhenUsed/>
    <w:rsid w:val="00C043F5"/>
    <w:rPr>
      <w:color w:val="0000FF"/>
      <w:u w:val="single"/>
    </w:rPr>
  </w:style>
  <w:style w:type="paragraph" w:styleId="Revision">
    <w:name w:val="Revision"/>
    <w:hidden/>
    <w:uiPriority w:val="99"/>
    <w:semiHidden/>
    <w:rsid w:val="00C043F5"/>
    <w:pPr>
      <w:bidi w:val="0"/>
      <w:spacing w:after="0" w:line="240" w:lineRule="auto"/>
    </w:pPr>
  </w:style>
  <w:style w:type="character" w:styleId="PlaceholderText">
    <w:name w:val="Placeholder Text"/>
    <w:basedOn w:val="DefaultParagraphFont"/>
    <w:uiPriority w:val="99"/>
    <w:semiHidden/>
    <w:rsid w:val="00BD72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A97F6-809E-DD41-9D0C-5047FFAD5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20</Pages>
  <Words>11475</Words>
  <Characters>65413</Characters>
  <Application>Microsoft Office Word</Application>
  <DocSecurity>0</DocSecurity>
  <Lines>545</Lines>
  <Paragraphs>153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Mazor</dc:creator>
  <cp:keywords/>
  <dc:description/>
  <cp:lastModifiedBy>Steve Fleming</cp:lastModifiedBy>
  <cp:revision>28</cp:revision>
  <dcterms:created xsi:type="dcterms:W3CDTF">2018-08-14T07:25:00Z</dcterms:created>
  <dcterms:modified xsi:type="dcterms:W3CDTF">2018-08-14T08:03:00Z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c7700333-bcbe-3d2e-813f-73001d2b17ca</vt:lpwstr>
  </property>
</Properties>
</file>